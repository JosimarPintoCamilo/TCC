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A9FBC" w14:textId="77777777" w:rsidR="0063266A" w:rsidRDefault="008F311F" w:rsidP="00725FE9">
      <w:pPr>
        <w:pStyle w:val="Default"/>
        <w:jc w:val="center"/>
        <w:rPr>
          <w:b/>
          <w:bCs/>
          <w:color w:val="000000" w:themeColor="text1"/>
        </w:rPr>
      </w:pPr>
      <w:r w:rsidRPr="00F20670">
        <w:rPr>
          <w:b/>
          <w:bCs/>
          <w:color w:val="000000" w:themeColor="text1"/>
        </w:rPr>
        <w:t>I</w:t>
      </w:r>
      <w:r w:rsidR="00383300" w:rsidRPr="00F20670">
        <w:rPr>
          <w:b/>
          <w:bCs/>
          <w:color w:val="000000" w:themeColor="text1"/>
        </w:rPr>
        <w:t>NSTITUTO FEDERAL DE MINAS GERAIS</w:t>
      </w:r>
    </w:p>
    <w:p w14:paraId="6FFBEA37" w14:textId="4F7EAC23" w:rsidR="00D173B7" w:rsidRDefault="00383300" w:rsidP="00725FE9">
      <w:pPr>
        <w:pStyle w:val="Default"/>
        <w:jc w:val="center"/>
        <w:rPr>
          <w:b/>
          <w:bCs/>
          <w:color w:val="000000" w:themeColor="text1"/>
        </w:rPr>
      </w:pPr>
      <w:r w:rsidRPr="00F20670">
        <w:rPr>
          <w:b/>
          <w:bCs/>
          <w:color w:val="000000" w:themeColor="text1"/>
        </w:rPr>
        <w:t xml:space="preserve"> </w:t>
      </w:r>
      <w:r w:rsidR="00D173B7" w:rsidRPr="00F20670">
        <w:rPr>
          <w:b/>
          <w:bCs/>
          <w:color w:val="000000" w:themeColor="text1"/>
        </w:rPr>
        <w:t>CAMPUS</w:t>
      </w:r>
      <w:r w:rsidR="008F311F" w:rsidRPr="00F20670">
        <w:rPr>
          <w:b/>
          <w:bCs/>
          <w:color w:val="000000" w:themeColor="text1"/>
        </w:rPr>
        <w:t xml:space="preserve"> </w:t>
      </w:r>
      <w:r w:rsidR="00D173B7" w:rsidRPr="00F20670">
        <w:rPr>
          <w:b/>
          <w:bCs/>
          <w:color w:val="000000" w:themeColor="text1"/>
        </w:rPr>
        <w:t>SÃO JOÃO EVANGELISTA</w:t>
      </w:r>
    </w:p>
    <w:p w14:paraId="043408E8" w14:textId="77777777" w:rsidR="001B537C" w:rsidRPr="00F20670" w:rsidRDefault="001B537C" w:rsidP="00725FE9">
      <w:pPr>
        <w:pStyle w:val="Default"/>
        <w:jc w:val="center"/>
        <w:rPr>
          <w:b/>
          <w:bCs/>
          <w:color w:val="000000" w:themeColor="text1"/>
        </w:rPr>
      </w:pPr>
    </w:p>
    <w:p w14:paraId="04481753" w14:textId="751D07E7" w:rsidR="00166037" w:rsidRPr="00F20670" w:rsidRDefault="00C11828" w:rsidP="00725FE9">
      <w:pPr>
        <w:pStyle w:val="Default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JOSIMAR PINTO CAMILO</w:t>
      </w:r>
      <w:r w:rsidR="00383300" w:rsidRPr="00F20670">
        <w:rPr>
          <w:b/>
          <w:bCs/>
          <w:color w:val="000000" w:themeColor="text1"/>
        </w:rPr>
        <w:t xml:space="preserve">; JOSUÉ DA SILVA </w:t>
      </w:r>
      <w:r w:rsidR="00B027FE">
        <w:rPr>
          <w:b/>
          <w:bCs/>
          <w:color w:val="000000" w:themeColor="text1"/>
        </w:rPr>
        <w:t>SOUZA</w:t>
      </w:r>
    </w:p>
    <w:p w14:paraId="2E5529B5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42DC39F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AB66D73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391A195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4F08B94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B2753F5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ECC9167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8F30D7D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592B8F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AE8DACC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21EB9BF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C004D95" w14:textId="77777777" w:rsidR="006B2CAC" w:rsidRPr="00F20670" w:rsidRDefault="006B2CAC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FC8B4F8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954032D" w14:textId="77777777" w:rsidR="006B2CAC" w:rsidRPr="00F20670" w:rsidRDefault="006B2CAC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70AC55D" w14:textId="77777777" w:rsidR="006B2CAC" w:rsidRPr="00F20670" w:rsidRDefault="006B2CAC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3426FD4" w14:textId="77777777" w:rsidR="006B2CAC" w:rsidRPr="00F20670" w:rsidRDefault="006B2CAC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1D36D1B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70D6493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A0F9942" w14:textId="32CF7399" w:rsidR="00D173B7" w:rsidRPr="00F20670" w:rsidRDefault="00FF5E03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F5E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PROPOSTA DE SOFTWARE PARA OTIMIZAÇÃO DA AVALIAÇÃO ANTROPOMÉTRICA DOS ESTUDANTES DOS CURSOS TÉCNICOS INTEGRADOS DO IFMG</w:t>
      </w:r>
      <w:r w:rsidR="00C775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FF5E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 CAMPUS SÃO JOÃO EVANGELISTA</w:t>
      </w:r>
    </w:p>
    <w:p w14:paraId="03775E5C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56B99AF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F39322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E729127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375C16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D48672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367DB4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B816EBC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F81DE03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42F1060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C941350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7B58EC6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3309EF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0110504" w14:textId="77777777" w:rsidR="008F311F" w:rsidRPr="00F20670" w:rsidRDefault="008F311F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7FA5992" w14:textId="77777777" w:rsidR="00D173B7" w:rsidRPr="00F20670" w:rsidRDefault="00D173B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6C8F933" w14:textId="77777777" w:rsidR="006B2CAC" w:rsidRPr="00F20670" w:rsidRDefault="006B2CAC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70CE38E" w14:textId="77777777" w:rsidR="006B2CAC" w:rsidRPr="00F20670" w:rsidRDefault="006B2CAC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482AA1C" w14:textId="77777777" w:rsidR="006B2CAC" w:rsidRPr="00F20670" w:rsidRDefault="006B2CAC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E2351A6" w14:textId="77777777" w:rsidR="006B2CAC" w:rsidRPr="00F20670" w:rsidRDefault="006B2CAC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C066C80" w14:textId="77777777" w:rsidR="00166037" w:rsidRPr="00F20670" w:rsidRDefault="00166037" w:rsidP="00725F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E7340BD" w14:textId="77777777" w:rsidR="002A4A64" w:rsidRPr="00F20670" w:rsidRDefault="002A4A64" w:rsidP="00725FE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B3CFA9" w14:textId="77777777" w:rsidR="006B2CAC" w:rsidRPr="00F20670" w:rsidRDefault="006B2CAC" w:rsidP="00725FE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6A781AA" w14:textId="77777777" w:rsidR="002A4A64" w:rsidRPr="001B537C" w:rsidRDefault="002A4A64" w:rsidP="00725FE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16"/>
          <w:szCs w:val="24"/>
        </w:rPr>
      </w:pPr>
    </w:p>
    <w:p w14:paraId="782B8C8A" w14:textId="77777777" w:rsidR="005D6D97" w:rsidRPr="00F20670" w:rsidRDefault="00D173B7" w:rsidP="00725FE9">
      <w:pPr>
        <w:pStyle w:val="Default"/>
        <w:jc w:val="center"/>
        <w:rPr>
          <w:b/>
          <w:bCs/>
          <w:color w:val="000000" w:themeColor="text1"/>
        </w:rPr>
      </w:pPr>
      <w:r w:rsidRPr="00F20670">
        <w:rPr>
          <w:b/>
          <w:bCs/>
          <w:color w:val="000000" w:themeColor="text1"/>
        </w:rPr>
        <w:t>SÃO JOÃO EVANGELISTA</w:t>
      </w:r>
    </w:p>
    <w:p w14:paraId="1B6C5C1B" w14:textId="010ADCF2" w:rsidR="009C22D1" w:rsidRPr="00F20670" w:rsidRDefault="00166037" w:rsidP="00725FE9">
      <w:pPr>
        <w:pStyle w:val="Default"/>
        <w:jc w:val="center"/>
        <w:rPr>
          <w:b/>
          <w:bCs/>
          <w:color w:val="000000" w:themeColor="text1"/>
        </w:rPr>
      </w:pPr>
      <w:r w:rsidRPr="00F20670">
        <w:rPr>
          <w:b/>
          <w:bCs/>
          <w:color w:val="000000" w:themeColor="text1"/>
        </w:rPr>
        <w:t>201</w:t>
      </w:r>
      <w:r w:rsidR="00FF5E03">
        <w:rPr>
          <w:b/>
          <w:bCs/>
          <w:color w:val="000000" w:themeColor="text1"/>
        </w:rPr>
        <w:t>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31846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280B0A" w14:textId="6CE658F5" w:rsidR="00777185" w:rsidRPr="008B1707" w:rsidRDefault="00014D8A" w:rsidP="00014D8A">
          <w:pPr>
            <w:pStyle w:val="CabealhodoSumri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B1707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14:paraId="47AF443A" w14:textId="77777777" w:rsidR="00014D8A" w:rsidRPr="008B1707" w:rsidRDefault="00014D8A" w:rsidP="008B1707">
          <w:pPr>
            <w:jc w:val="both"/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 w14:paraId="3A3AE8B6" w14:textId="77777777" w:rsidR="00F82E9C" w:rsidRDefault="00E3256F">
          <w:pPr>
            <w:pStyle w:val="Sumrio1"/>
            <w:rPr>
              <w:rFonts w:cstheme="minorBidi"/>
              <w:noProof/>
            </w:rPr>
          </w:pPr>
          <w:r w:rsidRPr="008B1707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8B1707">
            <w:rPr>
              <w:rFonts w:ascii="Times New Roman" w:hAnsi="Times New Roman"/>
              <w:sz w:val="24"/>
              <w:szCs w:val="24"/>
            </w:rPr>
            <w:instrText xml:space="preserve"> TOC \o "1-4" \h \z \u </w:instrText>
          </w:r>
          <w:r w:rsidRPr="008B1707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0883725" w:history="1"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1.</w:t>
            </w:r>
            <w:r w:rsidR="00F82E9C">
              <w:rPr>
                <w:rFonts w:cstheme="minorBidi"/>
                <w:noProof/>
              </w:rPr>
              <w:tab/>
            </w:r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INTRODUÇÃO</w:t>
            </w:r>
            <w:r w:rsidR="00F82E9C">
              <w:rPr>
                <w:noProof/>
                <w:webHidden/>
              </w:rPr>
              <w:tab/>
            </w:r>
            <w:r w:rsidR="00F82E9C">
              <w:rPr>
                <w:noProof/>
                <w:webHidden/>
              </w:rPr>
              <w:fldChar w:fldCharType="begin"/>
            </w:r>
            <w:r w:rsidR="00F82E9C">
              <w:rPr>
                <w:noProof/>
                <w:webHidden/>
              </w:rPr>
              <w:instrText xml:space="preserve"> PAGEREF _Toc10883725 \h </w:instrText>
            </w:r>
            <w:r w:rsidR="00F82E9C">
              <w:rPr>
                <w:noProof/>
                <w:webHidden/>
              </w:rPr>
            </w:r>
            <w:r w:rsidR="00F82E9C">
              <w:rPr>
                <w:noProof/>
                <w:webHidden/>
              </w:rPr>
              <w:fldChar w:fldCharType="separate"/>
            </w:r>
            <w:r w:rsidR="00F82E9C">
              <w:rPr>
                <w:noProof/>
                <w:webHidden/>
              </w:rPr>
              <w:t>3</w:t>
            </w:r>
            <w:r w:rsidR="00F82E9C">
              <w:rPr>
                <w:noProof/>
                <w:webHidden/>
              </w:rPr>
              <w:fldChar w:fldCharType="end"/>
            </w:r>
          </w:hyperlink>
        </w:p>
        <w:p w14:paraId="00FE56BA" w14:textId="77777777" w:rsidR="00F82E9C" w:rsidRDefault="00CF24A6">
          <w:pPr>
            <w:pStyle w:val="Sumrio1"/>
            <w:rPr>
              <w:rFonts w:cstheme="minorBidi"/>
              <w:noProof/>
            </w:rPr>
          </w:pPr>
          <w:hyperlink w:anchor="_Toc10883726" w:history="1"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2.</w:t>
            </w:r>
            <w:r w:rsidR="00F82E9C">
              <w:rPr>
                <w:rFonts w:cstheme="minorBidi"/>
                <w:noProof/>
              </w:rPr>
              <w:tab/>
            </w:r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REFERENCIAL TEÓRICO</w:t>
            </w:r>
            <w:r w:rsidR="00F82E9C">
              <w:rPr>
                <w:noProof/>
                <w:webHidden/>
              </w:rPr>
              <w:tab/>
            </w:r>
            <w:r w:rsidR="00F82E9C">
              <w:rPr>
                <w:noProof/>
                <w:webHidden/>
              </w:rPr>
              <w:fldChar w:fldCharType="begin"/>
            </w:r>
            <w:r w:rsidR="00F82E9C">
              <w:rPr>
                <w:noProof/>
                <w:webHidden/>
              </w:rPr>
              <w:instrText xml:space="preserve"> PAGEREF _Toc10883726 \h </w:instrText>
            </w:r>
            <w:r w:rsidR="00F82E9C">
              <w:rPr>
                <w:noProof/>
                <w:webHidden/>
              </w:rPr>
            </w:r>
            <w:r w:rsidR="00F82E9C">
              <w:rPr>
                <w:noProof/>
                <w:webHidden/>
              </w:rPr>
              <w:fldChar w:fldCharType="separate"/>
            </w:r>
            <w:r w:rsidR="00F82E9C">
              <w:rPr>
                <w:noProof/>
                <w:webHidden/>
              </w:rPr>
              <w:t>4</w:t>
            </w:r>
            <w:r w:rsidR="00F82E9C">
              <w:rPr>
                <w:noProof/>
                <w:webHidden/>
              </w:rPr>
              <w:fldChar w:fldCharType="end"/>
            </w:r>
          </w:hyperlink>
        </w:p>
        <w:p w14:paraId="3851D16C" w14:textId="77777777" w:rsidR="00F82E9C" w:rsidRDefault="00CF24A6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0883727" w:history="1">
            <w:r w:rsidR="00F82E9C" w:rsidRPr="00A75BBB">
              <w:rPr>
                <w:rStyle w:val="Hyperlink"/>
              </w:rPr>
              <w:t>2.1.</w:t>
            </w:r>
            <w:r w:rsidR="00F82E9C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F82E9C" w:rsidRPr="00A75BBB">
              <w:rPr>
                <w:rStyle w:val="Hyperlink"/>
              </w:rPr>
              <w:t>PNAE</w:t>
            </w:r>
            <w:r w:rsidR="00F82E9C">
              <w:rPr>
                <w:webHidden/>
              </w:rPr>
              <w:tab/>
            </w:r>
            <w:r w:rsidR="00F82E9C">
              <w:rPr>
                <w:webHidden/>
              </w:rPr>
              <w:fldChar w:fldCharType="begin"/>
            </w:r>
            <w:r w:rsidR="00F82E9C">
              <w:rPr>
                <w:webHidden/>
              </w:rPr>
              <w:instrText xml:space="preserve"> PAGEREF _Toc10883727 \h </w:instrText>
            </w:r>
            <w:r w:rsidR="00F82E9C">
              <w:rPr>
                <w:webHidden/>
              </w:rPr>
            </w:r>
            <w:r w:rsidR="00F82E9C">
              <w:rPr>
                <w:webHidden/>
              </w:rPr>
              <w:fldChar w:fldCharType="separate"/>
            </w:r>
            <w:r w:rsidR="00F82E9C">
              <w:rPr>
                <w:webHidden/>
              </w:rPr>
              <w:t>4</w:t>
            </w:r>
            <w:r w:rsidR="00F82E9C">
              <w:rPr>
                <w:webHidden/>
              </w:rPr>
              <w:fldChar w:fldCharType="end"/>
            </w:r>
          </w:hyperlink>
        </w:p>
        <w:p w14:paraId="35DBEA63" w14:textId="77777777" w:rsidR="00F82E9C" w:rsidRDefault="00CF24A6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0883728" w:history="1">
            <w:r w:rsidR="00F82E9C" w:rsidRPr="00A75BBB">
              <w:rPr>
                <w:rStyle w:val="Hyperlink"/>
              </w:rPr>
              <w:t>2.2.</w:t>
            </w:r>
            <w:r w:rsidR="00F82E9C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F82E9C" w:rsidRPr="00A75BBB">
              <w:rPr>
                <w:rStyle w:val="Hyperlink"/>
              </w:rPr>
              <w:t>AVALIAÇÃO NUTRICIONAL</w:t>
            </w:r>
            <w:r w:rsidR="00F82E9C">
              <w:rPr>
                <w:webHidden/>
              </w:rPr>
              <w:tab/>
            </w:r>
            <w:r w:rsidR="00F82E9C">
              <w:rPr>
                <w:webHidden/>
              </w:rPr>
              <w:fldChar w:fldCharType="begin"/>
            </w:r>
            <w:r w:rsidR="00F82E9C">
              <w:rPr>
                <w:webHidden/>
              </w:rPr>
              <w:instrText xml:space="preserve"> PAGEREF _Toc10883728 \h </w:instrText>
            </w:r>
            <w:r w:rsidR="00F82E9C">
              <w:rPr>
                <w:webHidden/>
              </w:rPr>
            </w:r>
            <w:r w:rsidR="00F82E9C">
              <w:rPr>
                <w:webHidden/>
              </w:rPr>
              <w:fldChar w:fldCharType="separate"/>
            </w:r>
            <w:r w:rsidR="00F82E9C">
              <w:rPr>
                <w:webHidden/>
              </w:rPr>
              <w:t>4</w:t>
            </w:r>
            <w:r w:rsidR="00F82E9C">
              <w:rPr>
                <w:webHidden/>
              </w:rPr>
              <w:fldChar w:fldCharType="end"/>
            </w:r>
          </w:hyperlink>
        </w:p>
        <w:p w14:paraId="50BBA836" w14:textId="77777777" w:rsidR="00F82E9C" w:rsidRDefault="00CF24A6">
          <w:pPr>
            <w:pStyle w:val="Sumrio3"/>
            <w:rPr>
              <w:rFonts w:cstheme="minorBidi"/>
              <w:noProof/>
            </w:rPr>
          </w:pPr>
          <w:hyperlink w:anchor="_Toc10883729" w:history="1"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2.2.1.</w:t>
            </w:r>
            <w:r w:rsidR="00F82E9C">
              <w:rPr>
                <w:rFonts w:cstheme="minorBidi"/>
                <w:noProof/>
              </w:rPr>
              <w:tab/>
            </w:r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Antropometria</w:t>
            </w:r>
            <w:r w:rsidR="00F82E9C">
              <w:rPr>
                <w:noProof/>
                <w:webHidden/>
              </w:rPr>
              <w:tab/>
            </w:r>
            <w:r w:rsidR="00F82E9C">
              <w:rPr>
                <w:noProof/>
                <w:webHidden/>
              </w:rPr>
              <w:fldChar w:fldCharType="begin"/>
            </w:r>
            <w:r w:rsidR="00F82E9C">
              <w:rPr>
                <w:noProof/>
                <w:webHidden/>
              </w:rPr>
              <w:instrText xml:space="preserve"> PAGEREF _Toc10883729 \h </w:instrText>
            </w:r>
            <w:r w:rsidR="00F82E9C">
              <w:rPr>
                <w:noProof/>
                <w:webHidden/>
              </w:rPr>
            </w:r>
            <w:r w:rsidR="00F82E9C">
              <w:rPr>
                <w:noProof/>
                <w:webHidden/>
              </w:rPr>
              <w:fldChar w:fldCharType="separate"/>
            </w:r>
            <w:r w:rsidR="00F82E9C">
              <w:rPr>
                <w:noProof/>
                <w:webHidden/>
              </w:rPr>
              <w:t>6</w:t>
            </w:r>
            <w:r w:rsidR="00F82E9C">
              <w:rPr>
                <w:noProof/>
                <w:webHidden/>
              </w:rPr>
              <w:fldChar w:fldCharType="end"/>
            </w:r>
          </w:hyperlink>
        </w:p>
        <w:p w14:paraId="4A310E10" w14:textId="77777777" w:rsidR="00F82E9C" w:rsidRDefault="00CF24A6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0883730" w:history="1">
            <w:r w:rsidR="00F82E9C" w:rsidRPr="00A75BBB">
              <w:rPr>
                <w:rStyle w:val="Hyperlink"/>
              </w:rPr>
              <w:t>2.3.</w:t>
            </w:r>
            <w:r w:rsidR="00F82E9C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F82E9C" w:rsidRPr="00A75BBB">
              <w:rPr>
                <w:rStyle w:val="Hyperlink"/>
              </w:rPr>
              <w:t>ADOLESCÊNCIA</w:t>
            </w:r>
            <w:r w:rsidR="00F82E9C">
              <w:rPr>
                <w:webHidden/>
              </w:rPr>
              <w:tab/>
            </w:r>
            <w:r w:rsidR="00F82E9C">
              <w:rPr>
                <w:webHidden/>
              </w:rPr>
              <w:fldChar w:fldCharType="begin"/>
            </w:r>
            <w:r w:rsidR="00F82E9C">
              <w:rPr>
                <w:webHidden/>
              </w:rPr>
              <w:instrText xml:space="preserve"> PAGEREF _Toc10883730 \h </w:instrText>
            </w:r>
            <w:r w:rsidR="00F82E9C">
              <w:rPr>
                <w:webHidden/>
              </w:rPr>
            </w:r>
            <w:r w:rsidR="00F82E9C">
              <w:rPr>
                <w:webHidden/>
              </w:rPr>
              <w:fldChar w:fldCharType="separate"/>
            </w:r>
            <w:r w:rsidR="00F82E9C">
              <w:rPr>
                <w:webHidden/>
              </w:rPr>
              <w:t>7</w:t>
            </w:r>
            <w:r w:rsidR="00F82E9C">
              <w:rPr>
                <w:webHidden/>
              </w:rPr>
              <w:fldChar w:fldCharType="end"/>
            </w:r>
          </w:hyperlink>
        </w:p>
        <w:p w14:paraId="56F54B9C" w14:textId="77777777" w:rsidR="00F82E9C" w:rsidRDefault="00CF24A6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0883731" w:history="1">
            <w:r w:rsidR="00F82E9C" w:rsidRPr="00A75BBB">
              <w:rPr>
                <w:rStyle w:val="Hyperlink"/>
              </w:rPr>
              <w:t>2.4.</w:t>
            </w:r>
            <w:r w:rsidR="00F82E9C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F82E9C" w:rsidRPr="00A75BBB">
              <w:rPr>
                <w:rStyle w:val="Hyperlink"/>
              </w:rPr>
              <w:t>SOFTWARE</w:t>
            </w:r>
            <w:r w:rsidR="00F82E9C">
              <w:rPr>
                <w:webHidden/>
              </w:rPr>
              <w:tab/>
            </w:r>
            <w:r w:rsidR="00F82E9C">
              <w:rPr>
                <w:webHidden/>
              </w:rPr>
              <w:fldChar w:fldCharType="begin"/>
            </w:r>
            <w:r w:rsidR="00F82E9C">
              <w:rPr>
                <w:webHidden/>
              </w:rPr>
              <w:instrText xml:space="preserve"> PAGEREF _Toc10883731 \h </w:instrText>
            </w:r>
            <w:r w:rsidR="00F82E9C">
              <w:rPr>
                <w:webHidden/>
              </w:rPr>
            </w:r>
            <w:r w:rsidR="00F82E9C">
              <w:rPr>
                <w:webHidden/>
              </w:rPr>
              <w:fldChar w:fldCharType="separate"/>
            </w:r>
            <w:r w:rsidR="00F82E9C">
              <w:rPr>
                <w:webHidden/>
              </w:rPr>
              <w:t>8</w:t>
            </w:r>
            <w:r w:rsidR="00F82E9C">
              <w:rPr>
                <w:webHidden/>
              </w:rPr>
              <w:fldChar w:fldCharType="end"/>
            </w:r>
          </w:hyperlink>
        </w:p>
        <w:p w14:paraId="1B628AAC" w14:textId="77777777" w:rsidR="00F82E9C" w:rsidRDefault="00CF24A6">
          <w:pPr>
            <w:pStyle w:val="Sumrio3"/>
            <w:rPr>
              <w:rFonts w:cstheme="minorBidi"/>
              <w:noProof/>
            </w:rPr>
          </w:pPr>
          <w:hyperlink w:anchor="_Toc10883732" w:history="1"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2.4.1.</w:t>
            </w:r>
            <w:r w:rsidR="00F82E9C">
              <w:rPr>
                <w:rFonts w:cstheme="minorBidi"/>
                <w:noProof/>
              </w:rPr>
              <w:tab/>
            </w:r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Engenharia De Software</w:t>
            </w:r>
            <w:r w:rsidR="00F82E9C">
              <w:rPr>
                <w:noProof/>
                <w:webHidden/>
              </w:rPr>
              <w:tab/>
            </w:r>
            <w:r w:rsidR="00F82E9C">
              <w:rPr>
                <w:noProof/>
                <w:webHidden/>
              </w:rPr>
              <w:fldChar w:fldCharType="begin"/>
            </w:r>
            <w:r w:rsidR="00F82E9C">
              <w:rPr>
                <w:noProof/>
                <w:webHidden/>
              </w:rPr>
              <w:instrText xml:space="preserve"> PAGEREF _Toc10883732 \h </w:instrText>
            </w:r>
            <w:r w:rsidR="00F82E9C">
              <w:rPr>
                <w:noProof/>
                <w:webHidden/>
              </w:rPr>
            </w:r>
            <w:r w:rsidR="00F82E9C">
              <w:rPr>
                <w:noProof/>
                <w:webHidden/>
              </w:rPr>
              <w:fldChar w:fldCharType="separate"/>
            </w:r>
            <w:r w:rsidR="00F82E9C">
              <w:rPr>
                <w:noProof/>
                <w:webHidden/>
              </w:rPr>
              <w:t>9</w:t>
            </w:r>
            <w:r w:rsidR="00F82E9C">
              <w:rPr>
                <w:noProof/>
                <w:webHidden/>
              </w:rPr>
              <w:fldChar w:fldCharType="end"/>
            </w:r>
          </w:hyperlink>
        </w:p>
        <w:p w14:paraId="2E6EAAA6" w14:textId="77777777" w:rsidR="00F82E9C" w:rsidRDefault="00CF24A6">
          <w:pPr>
            <w:pStyle w:val="Sumrio3"/>
            <w:rPr>
              <w:rFonts w:cstheme="minorBidi"/>
              <w:noProof/>
            </w:rPr>
          </w:pPr>
          <w:hyperlink w:anchor="_Toc10883733" w:history="1"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2.4.2.</w:t>
            </w:r>
            <w:r w:rsidR="00F82E9C">
              <w:rPr>
                <w:rFonts w:cstheme="minorBidi"/>
                <w:noProof/>
              </w:rPr>
              <w:tab/>
            </w:r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Processos De Software</w:t>
            </w:r>
            <w:r w:rsidR="00F82E9C">
              <w:rPr>
                <w:noProof/>
                <w:webHidden/>
              </w:rPr>
              <w:tab/>
            </w:r>
            <w:r w:rsidR="00F82E9C">
              <w:rPr>
                <w:noProof/>
                <w:webHidden/>
              </w:rPr>
              <w:fldChar w:fldCharType="begin"/>
            </w:r>
            <w:r w:rsidR="00F82E9C">
              <w:rPr>
                <w:noProof/>
                <w:webHidden/>
              </w:rPr>
              <w:instrText xml:space="preserve"> PAGEREF _Toc10883733 \h </w:instrText>
            </w:r>
            <w:r w:rsidR="00F82E9C">
              <w:rPr>
                <w:noProof/>
                <w:webHidden/>
              </w:rPr>
            </w:r>
            <w:r w:rsidR="00F82E9C">
              <w:rPr>
                <w:noProof/>
                <w:webHidden/>
              </w:rPr>
              <w:fldChar w:fldCharType="separate"/>
            </w:r>
            <w:r w:rsidR="00F82E9C">
              <w:rPr>
                <w:noProof/>
                <w:webHidden/>
              </w:rPr>
              <w:t>10</w:t>
            </w:r>
            <w:r w:rsidR="00F82E9C">
              <w:rPr>
                <w:noProof/>
                <w:webHidden/>
              </w:rPr>
              <w:fldChar w:fldCharType="end"/>
            </w:r>
          </w:hyperlink>
        </w:p>
        <w:p w14:paraId="669564B0" w14:textId="77777777" w:rsidR="00F82E9C" w:rsidRDefault="00CF24A6">
          <w:pPr>
            <w:pStyle w:val="Sumrio3"/>
            <w:rPr>
              <w:rFonts w:cstheme="minorBidi"/>
              <w:noProof/>
            </w:rPr>
          </w:pPr>
          <w:hyperlink w:anchor="_Toc10883734" w:history="1"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2.4.3.</w:t>
            </w:r>
            <w:r w:rsidR="00F82E9C">
              <w:rPr>
                <w:rFonts w:cstheme="minorBidi"/>
                <w:noProof/>
              </w:rPr>
              <w:tab/>
            </w:r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Desenvolvimento Incremental</w:t>
            </w:r>
            <w:r w:rsidR="00F82E9C">
              <w:rPr>
                <w:noProof/>
                <w:webHidden/>
              </w:rPr>
              <w:tab/>
            </w:r>
            <w:r w:rsidR="00F82E9C">
              <w:rPr>
                <w:noProof/>
                <w:webHidden/>
              </w:rPr>
              <w:fldChar w:fldCharType="begin"/>
            </w:r>
            <w:r w:rsidR="00F82E9C">
              <w:rPr>
                <w:noProof/>
                <w:webHidden/>
              </w:rPr>
              <w:instrText xml:space="preserve"> PAGEREF _Toc10883734 \h </w:instrText>
            </w:r>
            <w:r w:rsidR="00F82E9C">
              <w:rPr>
                <w:noProof/>
                <w:webHidden/>
              </w:rPr>
            </w:r>
            <w:r w:rsidR="00F82E9C">
              <w:rPr>
                <w:noProof/>
                <w:webHidden/>
              </w:rPr>
              <w:fldChar w:fldCharType="separate"/>
            </w:r>
            <w:r w:rsidR="00F82E9C">
              <w:rPr>
                <w:noProof/>
                <w:webHidden/>
              </w:rPr>
              <w:t>11</w:t>
            </w:r>
            <w:r w:rsidR="00F82E9C">
              <w:rPr>
                <w:noProof/>
                <w:webHidden/>
              </w:rPr>
              <w:fldChar w:fldCharType="end"/>
            </w:r>
          </w:hyperlink>
        </w:p>
        <w:p w14:paraId="0C44B199" w14:textId="77777777" w:rsidR="00F82E9C" w:rsidRDefault="00CF24A6">
          <w:pPr>
            <w:pStyle w:val="Sumrio3"/>
            <w:rPr>
              <w:rFonts w:cstheme="minorBidi"/>
              <w:noProof/>
            </w:rPr>
          </w:pPr>
          <w:hyperlink w:anchor="_Toc10883735" w:history="1"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2.4.4.</w:t>
            </w:r>
            <w:r w:rsidR="00F82E9C">
              <w:rPr>
                <w:rFonts w:cstheme="minorBidi"/>
                <w:noProof/>
              </w:rPr>
              <w:tab/>
            </w:r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Especificação De Software</w:t>
            </w:r>
            <w:r w:rsidR="00F82E9C">
              <w:rPr>
                <w:noProof/>
                <w:webHidden/>
              </w:rPr>
              <w:tab/>
            </w:r>
            <w:r w:rsidR="00F82E9C">
              <w:rPr>
                <w:noProof/>
                <w:webHidden/>
              </w:rPr>
              <w:fldChar w:fldCharType="begin"/>
            </w:r>
            <w:r w:rsidR="00F82E9C">
              <w:rPr>
                <w:noProof/>
                <w:webHidden/>
              </w:rPr>
              <w:instrText xml:space="preserve"> PAGEREF _Toc10883735 \h </w:instrText>
            </w:r>
            <w:r w:rsidR="00F82E9C">
              <w:rPr>
                <w:noProof/>
                <w:webHidden/>
              </w:rPr>
            </w:r>
            <w:r w:rsidR="00F82E9C">
              <w:rPr>
                <w:noProof/>
                <w:webHidden/>
              </w:rPr>
              <w:fldChar w:fldCharType="separate"/>
            </w:r>
            <w:r w:rsidR="00F82E9C">
              <w:rPr>
                <w:noProof/>
                <w:webHidden/>
              </w:rPr>
              <w:t>12</w:t>
            </w:r>
            <w:r w:rsidR="00F82E9C">
              <w:rPr>
                <w:noProof/>
                <w:webHidden/>
              </w:rPr>
              <w:fldChar w:fldCharType="end"/>
            </w:r>
          </w:hyperlink>
        </w:p>
        <w:p w14:paraId="425DDF26" w14:textId="77777777" w:rsidR="00F82E9C" w:rsidRDefault="00CF24A6">
          <w:pPr>
            <w:pStyle w:val="Sumrio3"/>
            <w:rPr>
              <w:rFonts w:cstheme="minorBidi"/>
              <w:noProof/>
            </w:rPr>
          </w:pPr>
          <w:hyperlink w:anchor="_Toc10883736" w:history="1"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2.4.5.</w:t>
            </w:r>
            <w:r w:rsidR="00F82E9C">
              <w:rPr>
                <w:rFonts w:cstheme="minorBidi"/>
                <w:noProof/>
              </w:rPr>
              <w:tab/>
            </w:r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Projeto E Implementação De Software</w:t>
            </w:r>
            <w:r w:rsidR="00F82E9C">
              <w:rPr>
                <w:noProof/>
                <w:webHidden/>
              </w:rPr>
              <w:tab/>
            </w:r>
            <w:r w:rsidR="00F82E9C">
              <w:rPr>
                <w:noProof/>
                <w:webHidden/>
              </w:rPr>
              <w:fldChar w:fldCharType="begin"/>
            </w:r>
            <w:r w:rsidR="00F82E9C">
              <w:rPr>
                <w:noProof/>
                <w:webHidden/>
              </w:rPr>
              <w:instrText xml:space="preserve"> PAGEREF _Toc10883736 \h </w:instrText>
            </w:r>
            <w:r w:rsidR="00F82E9C">
              <w:rPr>
                <w:noProof/>
                <w:webHidden/>
              </w:rPr>
            </w:r>
            <w:r w:rsidR="00F82E9C">
              <w:rPr>
                <w:noProof/>
                <w:webHidden/>
              </w:rPr>
              <w:fldChar w:fldCharType="separate"/>
            </w:r>
            <w:r w:rsidR="00F82E9C">
              <w:rPr>
                <w:noProof/>
                <w:webHidden/>
              </w:rPr>
              <w:t>12</w:t>
            </w:r>
            <w:r w:rsidR="00F82E9C">
              <w:rPr>
                <w:noProof/>
                <w:webHidden/>
              </w:rPr>
              <w:fldChar w:fldCharType="end"/>
            </w:r>
          </w:hyperlink>
        </w:p>
        <w:p w14:paraId="264680DC" w14:textId="77777777" w:rsidR="00F82E9C" w:rsidRDefault="00CF24A6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0883737" w:history="1">
            <w:r w:rsidR="00F82E9C" w:rsidRPr="00A75BBB">
              <w:rPr>
                <w:rStyle w:val="Hyperlink"/>
              </w:rPr>
              <w:t>2.5.</w:t>
            </w:r>
            <w:r w:rsidR="00F82E9C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F82E9C" w:rsidRPr="00A75BBB">
              <w:rPr>
                <w:rStyle w:val="Hyperlink"/>
              </w:rPr>
              <w:t>FERRAMENTAS A SEREM UTILIZADAS</w:t>
            </w:r>
            <w:r w:rsidR="00F82E9C">
              <w:rPr>
                <w:webHidden/>
              </w:rPr>
              <w:tab/>
            </w:r>
            <w:r w:rsidR="00F82E9C">
              <w:rPr>
                <w:webHidden/>
              </w:rPr>
              <w:fldChar w:fldCharType="begin"/>
            </w:r>
            <w:r w:rsidR="00F82E9C">
              <w:rPr>
                <w:webHidden/>
              </w:rPr>
              <w:instrText xml:space="preserve"> PAGEREF _Toc10883737 \h </w:instrText>
            </w:r>
            <w:r w:rsidR="00F82E9C">
              <w:rPr>
                <w:webHidden/>
              </w:rPr>
            </w:r>
            <w:r w:rsidR="00F82E9C">
              <w:rPr>
                <w:webHidden/>
              </w:rPr>
              <w:fldChar w:fldCharType="separate"/>
            </w:r>
            <w:r w:rsidR="00F82E9C">
              <w:rPr>
                <w:webHidden/>
              </w:rPr>
              <w:t>13</w:t>
            </w:r>
            <w:r w:rsidR="00F82E9C">
              <w:rPr>
                <w:webHidden/>
              </w:rPr>
              <w:fldChar w:fldCharType="end"/>
            </w:r>
          </w:hyperlink>
        </w:p>
        <w:p w14:paraId="79CA3968" w14:textId="77777777" w:rsidR="00F82E9C" w:rsidRDefault="00CF24A6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0883738" w:history="1">
            <w:r w:rsidR="00F82E9C" w:rsidRPr="00A75BBB">
              <w:rPr>
                <w:rStyle w:val="Hyperlink"/>
              </w:rPr>
              <w:t>2.6.</w:t>
            </w:r>
            <w:r w:rsidR="00F82E9C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F82E9C" w:rsidRPr="00A75BBB">
              <w:rPr>
                <w:rStyle w:val="Hyperlink"/>
              </w:rPr>
              <w:t>TRABALHOS CORRELATOS</w:t>
            </w:r>
            <w:r w:rsidR="00F82E9C">
              <w:rPr>
                <w:webHidden/>
              </w:rPr>
              <w:tab/>
            </w:r>
            <w:r w:rsidR="00F82E9C">
              <w:rPr>
                <w:webHidden/>
              </w:rPr>
              <w:fldChar w:fldCharType="begin"/>
            </w:r>
            <w:r w:rsidR="00F82E9C">
              <w:rPr>
                <w:webHidden/>
              </w:rPr>
              <w:instrText xml:space="preserve"> PAGEREF _Toc10883738 \h </w:instrText>
            </w:r>
            <w:r w:rsidR="00F82E9C">
              <w:rPr>
                <w:webHidden/>
              </w:rPr>
            </w:r>
            <w:r w:rsidR="00F82E9C">
              <w:rPr>
                <w:webHidden/>
              </w:rPr>
              <w:fldChar w:fldCharType="separate"/>
            </w:r>
            <w:r w:rsidR="00F82E9C">
              <w:rPr>
                <w:webHidden/>
              </w:rPr>
              <w:t>13</w:t>
            </w:r>
            <w:r w:rsidR="00F82E9C">
              <w:rPr>
                <w:webHidden/>
              </w:rPr>
              <w:fldChar w:fldCharType="end"/>
            </w:r>
          </w:hyperlink>
        </w:p>
        <w:p w14:paraId="5E09418B" w14:textId="77777777" w:rsidR="00F82E9C" w:rsidRDefault="00CF24A6">
          <w:pPr>
            <w:pStyle w:val="Sumrio1"/>
            <w:rPr>
              <w:rFonts w:cstheme="minorBidi"/>
              <w:noProof/>
            </w:rPr>
          </w:pPr>
          <w:hyperlink w:anchor="_Toc10883739" w:history="1"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3.</w:t>
            </w:r>
            <w:r w:rsidR="00F82E9C">
              <w:rPr>
                <w:rFonts w:cstheme="minorBidi"/>
                <w:noProof/>
              </w:rPr>
              <w:tab/>
            </w:r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METODOLOGIA</w:t>
            </w:r>
            <w:r w:rsidR="00F82E9C">
              <w:rPr>
                <w:noProof/>
                <w:webHidden/>
              </w:rPr>
              <w:tab/>
            </w:r>
            <w:r w:rsidR="00F82E9C">
              <w:rPr>
                <w:noProof/>
                <w:webHidden/>
              </w:rPr>
              <w:fldChar w:fldCharType="begin"/>
            </w:r>
            <w:r w:rsidR="00F82E9C">
              <w:rPr>
                <w:noProof/>
                <w:webHidden/>
              </w:rPr>
              <w:instrText xml:space="preserve"> PAGEREF _Toc10883739 \h </w:instrText>
            </w:r>
            <w:r w:rsidR="00F82E9C">
              <w:rPr>
                <w:noProof/>
                <w:webHidden/>
              </w:rPr>
            </w:r>
            <w:r w:rsidR="00F82E9C">
              <w:rPr>
                <w:noProof/>
                <w:webHidden/>
              </w:rPr>
              <w:fldChar w:fldCharType="separate"/>
            </w:r>
            <w:r w:rsidR="00F82E9C">
              <w:rPr>
                <w:noProof/>
                <w:webHidden/>
              </w:rPr>
              <w:t>14</w:t>
            </w:r>
            <w:r w:rsidR="00F82E9C">
              <w:rPr>
                <w:noProof/>
                <w:webHidden/>
              </w:rPr>
              <w:fldChar w:fldCharType="end"/>
            </w:r>
          </w:hyperlink>
        </w:p>
        <w:p w14:paraId="24244797" w14:textId="77777777" w:rsidR="00F82E9C" w:rsidRDefault="00CF24A6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0883740" w:history="1">
            <w:r w:rsidR="00F82E9C" w:rsidRPr="00A75BBB">
              <w:rPr>
                <w:rStyle w:val="Hyperlink"/>
              </w:rPr>
              <w:t>3.1.</w:t>
            </w:r>
            <w:r w:rsidR="00F82E9C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F82E9C" w:rsidRPr="00A75BBB">
              <w:rPr>
                <w:rStyle w:val="Hyperlink"/>
              </w:rPr>
              <w:t>NATUREZA DA PESQUISA</w:t>
            </w:r>
            <w:r w:rsidR="00F82E9C">
              <w:rPr>
                <w:webHidden/>
              </w:rPr>
              <w:tab/>
            </w:r>
            <w:r w:rsidR="00F82E9C">
              <w:rPr>
                <w:webHidden/>
              </w:rPr>
              <w:fldChar w:fldCharType="begin"/>
            </w:r>
            <w:r w:rsidR="00F82E9C">
              <w:rPr>
                <w:webHidden/>
              </w:rPr>
              <w:instrText xml:space="preserve"> PAGEREF _Toc10883740 \h </w:instrText>
            </w:r>
            <w:r w:rsidR="00F82E9C">
              <w:rPr>
                <w:webHidden/>
              </w:rPr>
            </w:r>
            <w:r w:rsidR="00F82E9C">
              <w:rPr>
                <w:webHidden/>
              </w:rPr>
              <w:fldChar w:fldCharType="separate"/>
            </w:r>
            <w:r w:rsidR="00F82E9C">
              <w:rPr>
                <w:webHidden/>
              </w:rPr>
              <w:t>14</w:t>
            </w:r>
            <w:r w:rsidR="00F82E9C">
              <w:rPr>
                <w:webHidden/>
              </w:rPr>
              <w:fldChar w:fldCharType="end"/>
            </w:r>
          </w:hyperlink>
        </w:p>
        <w:p w14:paraId="1EDB3A62" w14:textId="77777777" w:rsidR="00F82E9C" w:rsidRDefault="00CF24A6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0883741" w:history="1">
            <w:r w:rsidR="00F82E9C" w:rsidRPr="00A75BBB">
              <w:rPr>
                <w:rStyle w:val="Hyperlink"/>
              </w:rPr>
              <w:t>3.2.</w:t>
            </w:r>
            <w:r w:rsidR="00F82E9C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F82E9C" w:rsidRPr="00A75BBB">
              <w:rPr>
                <w:rStyle w:val="Hyperlink"/>
              </w:rPr>
              <w:t>POPULAÇÃO E AMOSTRA</w:t>
            </w:r>
            <w:r w:rsidR="00F82E9C">
              <w:rPr>
                <w:webHidden/>
              </w:rPr>
              <w:tab/>
            </w:r>
            <w:r w:rsidR="00F82E9C">
              <w:rPr>
                <w:webHidden/>
              </w:rPr>
              <w:fldChar w:fldCharType="begin"/>
            </w:r>
            <w:r w:rsidR="00F82E9C">
              <w:rPr>
                <w:webHidden/>
              </w:rPr>
              <w:instrText xml:space="preserve"> PAGEREF _Toc10883741 \h </w:instrText>
            </w:r>
            <w:r w:rsidR="00F82E9C">
              <w:rPr>
                <w:webHidden/>
              </w:rPr>
            </w:r>
            <w:r w:rsidR="00F82E9C">
              <w:rPr>
                <w:webHidden/>
              </w:rPr>
              <w:fldChar w:fldCharType="separate"/>
            </w:r>
            <w:r w:rsidR="00F82E9C">
              <w:rPr>
                <w:webHidden/>
              </w:rPr>
              <w:t>15</w:t>
            </w:r>
            <w:r w:rsidR="00F82E9C">
              <w:rPr>
                <w:webHidden/>
              </w:rPr>
              <w:fldChar w:fldCharType="end"/>
            </w:r>
          </w:hyperlink>
        </w:p>
        <w:p w14:paraId="5B5B82DD" w14:textId="77777777" w:rsidR="00F82E9C" w:rsidRDefault="00CF24A6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0883742" w:history="1">
            <w:r w:rsidR="00F82E9C" w:rsidRPr="00A75BBB">
              <w:rPr>
                <w:rStyle w:val="Hyperlink"/>
              </w:rPr>
              <w:t>3.3.</w:t>
            </w:r>
            <w:r w:rsidR="00F82E9C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F82E9C" w:rsidRPr="00A75BBB">
              <w:rPr>
                <w:rStyle w:val="Hyperlink"/>
              </w:rPr>
              <w:t>INSTRUMENTOS UTILIZADOS</w:t>
            </w:r>
            <w:r w:rsidR="00F82E9C">
              <w:rPr>
                <w:webHidden/>
              </w:rPr>
              <w:tab/>
            </w:r>
            <w:r w:rsidR="00F82E9C">
              <w:rPr>
                <w:webHidden/>
              </w:rPr>
              <w:fldChar w:fldCharType="begin"/>
            </w:r>
            <w:r w:rsidR="00F82E9C">
              <w:rPr>
                <w:webHidden/>
              </w:rPr>
              <w:instrText xml:space="preserve"> PAGEREF _Toc10883742 \h </w:instrText>
            </w:r>
            <w:r w:rsidR="00F82E9C">
              <w:rPr>
                <w:webHidden/>
              </w:rPr>
            </w:r>
            <w:r w:rsidR="00F82E9C">
              <w:rPr>
                <w:webHidden/>
              </w:rPr>
              <w:fldChar w:fldCharType="separate"/>
            </w:r>
            <w:r w:rsidR="00F82E9C">
              <w:rPr>
                <w:webHidden/>
              </w:rPr>
              <w:t>15</w:t>
            </w:r>
            <w:r w:rsidR="00F82E9C">
              <w:rPr>
                <w:webHidden/>
              </w:rPr>
              <w:fldChar w:fldCharType="end"/>
            </w:r>
          </w:hyperlink>
        </w:p>
        <w:p w14:paraId="60B83A24" w14:textId="77777777" w:rsidR="00F82E9C" w:rsidRDefault="00CF24A6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0883743" w:history="1">
            <w:r w:rsidR="00F82E9C" w:rsidRPr="00A75BBB">
              <w:rPr>
                <w:rStyle w:val="Hyperlink"/>
              </w:rPr>
              <w:t>3.4.</w:t>
            </w:r>
            <w:r w:rsidR="00F82E9C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F82E9C" w:rsidRPr="00A75BBB">
              <w:rPr>
                <w:rStyle w:val="Hyperlink"/>
              </w:rPr>
              <w:t>MÉTODOS E PROCEDIMENTOS</w:t>
            </w:r>
            <w:r w:rsidR="00F82E9C">
              <w:rPr>
                <w:webHidden/>
              </w:rPr>
              <w:tab/>
            </w:r>
            <w:r w:rsidR="00F82E9C">
              <w:rPr>
                <w:webHidden/>
              </w:rPr>
              <w:fldChar w:fldCharType="begin"/>
            </w:r>
            <w:r w:rsidR="00F82E9C">
              <w:rPr>
                <w:webHidden/>
              </w:rPr>
              <w:instrText xml:space="preserve"> PAGEREF _Toc10883743 \h </w:instrText>
            </w:r>
            <w:r w:rsidR="00F82E9C">
              <w:rPr>
                <w:webHidden/>
              </w:rPr>
            </w:r>
            <w:r w:rsidR="00F82E9C">
              <w:rPr>
                <w:webHidden/>
              </w:rPr>
              <w:fldChar w:fldCharType="separate"/>
            </w:r>
            <w:r w:rsidR="00F82E9C">
              <w:rPr>
                <w:webHidden/>
              </w:rPr>
              <w:t>15</w:t>
            </w:r>
            <w:r w:rsidR="00F82E9C">
              <w:rPr>
                <w:webHidden/>
              </w:rPr>
              <w:fldChar w:fldCharType="end"/>
            </w:r>
          </w:hyperlink>
        </w:p>
        <w:p w14:paraId="169B5976" w14:textId="77777777" w:rsidR="00F82E9C" w:rsidRDefault="00CF24A6">
          <w:pPr>
            <w:pStyle w:val="Sumrio3"/>
            <w:rPr>
              <w:rFonts w:cstheme="minorBidi"/>
              <w:noProof/>
            </w:rPr>
          </w:pPr>
          <w:hyperlink w:anchor="_Toc10883744" w:history="1"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3.4.1.</w:t>
            </w:r>
            <w:r w:rsidR="00F82E9C">
              <w:rPr>
                <w:rFonts w:cstheme="minorBidi"/>
                <w:noProof/>
              </w:rPr>
              <w:tab/>
            </w:r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Levantamento de requisitos</w:t>
            </w:r>
            <w:r w:rsidR="00F82E9C">
              <w:rPr>
                <w:noProof/>
                <w:webHidden/>
              </w:rPr>
              <w:tab/>
            </w:r>
            <w:r w:rsidR="00F82E9C">
              <w:rPr>
                <w:noProof/>
                <w:webHidden/>
              </w:rPr>
              <w:fldChar w:fldCharType="begin"/>
            </w:r>
            <w:r w:rsidR="00F82E9C">
              <w:rPr>
                <w:noProof/>
                <w:webHidden/>
              </w:rPr>
              <w:instrText xml:space="preserve"> PAGEREF _Toc10883744 \h </w:instrText>
            </w:r>
            <w:r w:rsidR="00F82E9C">
              <w:rPr>
                <w:noProof/>
                <w:webHidden/>
              </w:rPr>
            </w:r>
            <w:r w:rsidR="00F82E9C">
              <w:rPr>
                <w:noProof/>
                <w:webHidden/>
              </w:rPr>
              <w:fldChar w:fldCharType="separate"/>
            </w:r>
            <w:r w:rsidR="00F82E9C">
              <w:rPr>
                <w:noProof/>
                <w:webHidden/>
              </w:rPr>
              <w:t>15</w:t>
            </w:r>
            <w:r w:rsidR="00F82E9C">
              <w:rPr>
                <w:noProof/>
                <w:webHidden/>
              </w:rPr>
              <w:fldChar w:fldCharType="end"/>
            </w:r>
          </w:hyperlink>
        </w:p>
        <w:p w14:paraId="60C3CA4C" w14:textId="77777777" w:rsidR="00F82E9C" w:rsidRDefault="00CF24A6">
          <w:pPr>
            <w:pStyle w:val="Sumrio3"/>
            <w:rPr>
              <w:rFonts w:cstheme="minorBidi"/>
              <w:noProof/>
            </w:rPr>
          </w:pPr>
          <w:hyperlink w:anchor="_Toc10883745" w:history="1"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3.4.2.</w:t>
            </w:r>
            <w:r w:rsidR="00F82E9C">
              <w:rPr>
                <w:rFonts w:cstheme="minorBidi"/>
                <w:noProof/>
              </w:rPr>
              <w:tab/>
            </w:r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Modelagem Do Sistema</w:t>
            </w:r>
            <w:r w:rsidR="00F82E9C">
              <w:rPr>
                <w:noProof/>
                <w:webHidden/>
              </w:rPr>
              <w:tab/>
            </w:r>
            <w:r w:rsidR="00F82E9C">
              <w:rPr>
                <w:noProof/>
                <w:webHidden/>
              </w:rPr>
              <w:fldChar w:fldCharType="begin"/>
            </w:r>
            <w:r w:rsidR="00F82E9C">
              <w:rPr>
                <w:noProof/>
                <w:webHidden/>
              </w:rPr>
              <w:instrText xml:space="preserve"> PAGEREF _Toc10883745 \h </w:instrText>
            </w:r>
            <w:r w:rsidR="00F82E9C">
              <w:rPr>
                <w:noProof/>
                <w:webHidden/>
              </w:rPr>
            </w:r>
            <w:r w:rsidR="00F82E9C">
              <w:rPr>
                <w:noProof/>
                <w:webHidden/>
              </w:rPr>
              <w:fldChar w:fldCharType="separate"/>
            </w:r>
            <w:r w:rsidR="00F82E9C">
              <w:rPr>
                <w:noProof/>
                <w:webHidden/>
              </w:rPr>
              <w:t>16</w:t>
            </w:r>
            <w:r w:rsidR="00F82E9C">
              <w:rPr>
                <w:noProof/>
                <w:webHidden/>
              </w:rPr>
              <w:fldChar w:fldCharType="end"/>
            </w:r>
          </w:hyperlink>
        </w:p>
        <w:p w14:paraId="5234BBEC" w14:textId="77777777" w:rsidR="00F82E9C" w:rsidRDefault="00CF24A6">
          <w:pPr>
            <w:pStyle w:val="Sumrio3"/>
            <w:rPr>
              <w:rFonts w:cstheme="minorBidi"/>
              <w:noProof/>
            </w:rPr>
          </w:pPr>
          <w:hyperlink w:anchor="_Toc10883746" w:history="1"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3.4.3.</w:t>
            </w:r>
            <w:r w:rsidR="00F82E9C">
              <w:rPr>
                <w:rFonts w:cstheme="minorBidi"/>
                <w:noProof/>
              </w:rPr>
              <w:tab/>
            </w:r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Processo De Desenvolvimento</w:t>
            </w:r>
            <w:r w:rsidR="00F82E9C">
              <w:rPr>
                <w:noProof/>
                <w:webHidden/>
              </w:rPr>
              <w:tab/>
            </w:r>
            <w:r w:rsidR="00F82E9C">
              <w:rPr>
                <w:noProof/>
                <w:webHidden/>
              </w:rPr>
              <w:fldChar w:fldCharType="begin"/>
            </w:r>
            <w:r w:rsidR="00F82E9C">
              <w:rPr>
                <w:noProof/>
                <w:webHidden/>
              </w:rPr>
              <w:instrText xml:space="preserve"> PAGEREF _Toc10883746 \h </w:instrText>
            </w:r>
            <w:r w:rsidR="00F82E9C">
              <w:rPr>
                <w:noProof/>
                <w:webHidden/>
              </w:rPr>
            </w:r>
            <w:r w:rsidR="00F82E9C">
              <w:rPr>
                <w:noProof/>
                <w:webHidden/>
              </w:rPr>
              <w:fldChar w:fldCharType="separate"/>
            </w:r>
            <w:r w:rsidR="00F82E9C">
              <w:rPr>
                <w:noProof/>
                <w:webHidden/>
              </w:rPr>
              <w:t>16</w:t>
            </w:r>
            <w:r w:rsidR="00F82E9C">
              <w:rPr>
                <w:noProof/>
                <w:webHidden/>
              </w:rPr>
              <w:fldChar w:fldCharType="end"/>
            </w:r>
          </w:hyperlink>
        </w:p>
        <w:p w14:paraId="4C1A1F4E" w14:textId="77777777" w:rsidR="00F82E9C" w:rsidRDefault="00CF24A6">
          <w:pPr>
            <w:pStyle w:val="Sumrio2"/>
            <w:rPr>
              <w:rFonts w:asciiTheme="minorHAnsi" w:hAnsiTheme="minorHAnsi" w:cstheme="minorBidi"/>
              <w:sz w:val="22"/>
              <w:szCs w:val="22"/>
            </w:rPr>
          </w:pPr>
          <w:hyperlink w:anchor="_Toc10883747" w:history="1">
            <w:r w:rsidR="00F82E9C" w:rsidRPr="00A75BBB">
              <w:rPr>
                <w:rStyle w:val="Hyperlink"/>
              </w:rPr>
              <w:t>3.5.</w:t>
            </w:r>
            <w:r w:rsidR="00F82E9C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F82E9C" w:rsidRPr="00A75BBB">
              <w:rPr>
                <w:rStyle w:val="Hyperlink"/>
              </w:rPr>
              <w:t>TRATAMENTO DOS DADOS</w:t>
            </w:r>
            <w:r w:rsidR="00F82E9C">
              <w:rPr>
                <w:webHidden/>
              </w:rPr>
              <w:tab/>
            </w:r>
            <w:r w:rsidR="00F82E9C">
              <w:rPr>
                <w:webHidden/>
              </w:rPr>
              <w:fldChar w:fldCharType="begin"/>
            </w:r>
            <w:r w:rsidR="00F82E9C">
              <w:rPr>
                <w:webHidden/>
              </w:rPr>
              <w:instrText xml:space="preserve"> PAGEREF _Toc10883747 \h </w:instrText>
            </w:r>
            <w:r w:rsidR="00F82E9C">
              <w:rPr>
                <w:webHidden/>
              </w:rPr>
            </w:r>
            <w:r w:rsidR="00F82E9C">
              <w:rPr>
                <w:webHidden/>
              </w:rPr>
              <w:fldChar w:fldCharType="separate"/>
            </w:r>
            <w:r w:rsidR="00F82E9C">
              <w:rPr>
                <w:webHidden/>
              </w:rPr>
              <w:t>16</w:t>
            </w:r>
            <w:r w:rsidR="00F82E9C">
              <w:rPr>
                <w:webHidden/>
              </w:rPr>
              <w:fldChar w:fldCharType="end"/>
            </w:r>
          </w:hyperlink>
        </w:p>
        <w:p w14:paraId="212FD39F" w14:textId="77777777" w:rsidR="00F82E9C" w:rsidRDefault="00CF24A6">
          <w:pPr>
            <w:pStyle w:val="Sumrio1"/>
            <w:rPr>
              <w:rFonts w:cstheme="minorBidi"/>
              <w:noProof/>
            </w:rPr>
          </w:pPr>
          <w:hyperlink w:anchor="_Toc10883748" w:history="1"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4.</w:t>
            </w:r>
            <w:r w:rsidR="00F82E9C">
              <w:rPr>
                <w:rFonts w:cstheme="minorBidi"/>
                <w:noProof/>
              </w:rPr>
              <w:tab/>
            </w:r>
            <w:r w:rsidR="00F82E9C" w:rsidRPr="00A75BBB">
              <w:rPr>
                <w:rStyle w:val="Hyperlink"/>
                <w:rFonts w:ascii="Times New Roman" w:hAnsi="Times New Roman"/>
                <w:b/>
                <w:noProof/>
              </w:rPr>
              <w:t>CRONOGRAMA</w:t>
            </w:r>
            <w:r w:rsidR="00F82E9C">
              <w:rPr>
                <w:noProof/>
                <w:webHidden/>
              </w:rPr>
              <w:tab/>
            </w:r>
            <w:r w:rsidR="00F82E9C">
              <w:rPr>
                <w:noProof/>
                <w:webHidden/>
              </w:rPr>
              <w:fldChar w:fldCharType="begin"/>
            </w:r>
            <w:r w:rsidR="00F82E9C">
              <w:rPr>
                <w:noProof/>
                <w:webHidden/>
              </w:rPr>
              <w:instrText xml:space="preserve"> PAGEREF _Toc10883748 \h </w:instrText>
            </w:r>
            <w:r w:rsidR="00F82E9C">
              <w:rPr>
                <w:noProof/>
                <w:webHidden/>
              </w:rPr>
            </w:r>
            <w:r w:rsidR="00F82E9C">
              <w:rPr>
                <w:noProof/>
                <w:webHidden/>
              </w:rPr>
              <w:fldChar w:fldCharType="separate"/>
            </w:r>
            <w:r w:rsidR="00F82E9C">
              <w:rPr>
                <w:noProof/>
                <w:webHidden/>
              </w:rPr>
              <w:t>17</w:t>
            </w:r>
            <w:r w:rsidR="00F82E9C">
              <w:rPr>
                <w:noProof/>
                <w:webHidden/>
              </w:rPr>
              <w:fldChar w:fldCharType="end"/>
            </w:r>
          </w:hyperlink>
        </w:p>
        <w:p w14:paraId="42D63DE6" w14:textId="77777777" w:rsidR="00F82E9C" w:rsidRDefault="00CF24A6">
          <w:pPr>
            <w:pStyle w:val="Sumrio1"/>
            <w:rPr>
              <w:rFonts w:cstheme="minorBidi"/>
              <w:noProof/>
            </w:rPr>
          </w:pPr>
          <w:hyperlink w:anchor="_Toc10883750" w:history="1">
            <w:r w:rsidR="00F82E9C" w:rsidRPr="00A75BBB">
              <w:rPr>
                <w:rStyle w:val="Hyperlink"/>
                <w:rFonts w:ascii="Times New Roman" w:hAnsi="Times New Roman"/>
                <w:b/>
                <w:bCs/>
                <w:noProof/>
              </w:rPr>
              <w:t>REFERÊNCIAS</w:t>
            </w:r>
            <w:r w:rsidR="00F82E9C">
              <w:rPr>
                <w:noProof/>
                <w:webHidden/>
              </w:rPr>
              <w:tab/>
            </w:r>
            <w:r w:rsidR="00F82E9C">
              <w:rPr>
                <w:noProof/>
                <w:webHidden/>
              </w:rPr>
              <w:fldChar w:fldCharType="begin"/>
            </w:r>
            <w:r w:rsidR="00F82E9C">
              <w:rPr>
                <w:noProof/>
                <w:webHidden/>
              </w:rPr>
              <w:instrText xml:space="preserve"> PAGEREF _Toc10883750 \h </w:instrText>
            </w:r>
            <w:r w:rsidR="00F82E9C">
              <w:rPr>
                <w:noProof/>
                <w:webHidden/>
              </w:rPr>
            </w:r>
            <w:r w:rsidR="00F82E9C">
              <w:rPr>
                <w:noProof/>
                <w:webHidden/>
              </w:rPr>
              <w:fldChar w:fldCharType="separate"/>
            </w:r>
            <w:r w:rsidR="00F82E9C">
              <w:rPr>
                <w:noProof/>
                <w:webHidden/>
              </w:rPr>
              <w:t>18</w:t>
            </w:r>
            <w:r w:rsidR="00F82E9C">
              <w:rPr>
                <w:noProof/>
                <w:webHidden/>
              </w:rPr>
              <w:fldChar w:fldCharType="end"/>
            </w:r>
          </w:hyperlink>
        </w:p>
        <w:p w14:paraId="083C510F" w14:textId="6FC984B5" w:rsidR="00777185" w:rsidRDefault="00E3256F" w:rsidP="008B1707">
          <w:pPr>
            <w:jc w:val="both"/>
          </w:pPr>
          <w:r w:rsidRPr="008B1707">
            <w:rPr>
              <w:rFonts w:ascii="Times New Roman" w:eastAsiaTheme="minorEastAsia" w:hAnsi="Times New Roman" w:cs="Times New Roman"/>
              <w:sz w:val="24"/>
              <w:szCs w:val="24"/>
              <w:lang w:eastAsia="pt-BR"/>
            </w:rPr>
            <w:fldChar w:fldCharType="end"/>
          </w:r>
        </w:p>
      </w:sdtContent>
    </w:sdt>
    <w:p w14:paraId="6E166AFC" w14:textId="77777777" w:rsidR="0026586E" w:rsidRPr="00F20670" w:rsidRDefault="0026586E" w:rsidP="00725FE9">
      <w:pPr>
        <w:pStyle w:val="CabealhodoSumrio"/>
        <w:spacing w:before="0" w:line="360" w:lineRule="auto"/>
        <w:rPr>
          <w:rFonts w:ascii="Times New Roman" w:hAnsi="Times New Roman" w:cs="Times New Roman"/>
          <w:color w:val="000000" w:themeColor="text1"/>
        </w:rPr>
      </w:pPr>
    </w:p>
    <w:p w14:paraId="6D134167" w14:textId="77777777" w:rsidR="00730088" w:rsidRPr="00F20670" w:rsidRDefault="00730088" w:rsidP="00725FE9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16C0F000" w14:textId="77777777" w:rsidR="00730088" w:rsidRPr="00F20670" w:rsidRDefault="00730088" w:rsidP="00725FE9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00B45D33" w14:textId="0C638E58" w:rsidR="007B1CAA" w:rsidRDefault="007B1CAA" w:rsidP="007B1CAA"/>
    <w:p w14:paraId="625879C8" w14:textId="77777777" w:rsidR="00747AC9" w:rsidRPr="007B1CAA" w:rsidRDefault="00747AC9" w:rsidP="007B1CAA">
      <w:pPr>
        <w:sectPr w:rsidR="00747AC9" w:rsidRPr="007B1CAA" w:rsidSect="00690266">
          <w:headerReference w:type="default" r:id="rId8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613728E0" w14:textId="423FF43B" w:rsidR="0063266A" w:rsidRDefault="00FA519C" w:rsidP="00E13903">
      <w:pPr>
        <w:pStyle w:val="PargrafodaLista"/>
        <w:numPr>
          <w:ilvl w:val="0"/>
          <w:numId w:val="5"/>
        </w:numPr>
        <w:spacing w:after="0" w:line="360" w:lineRule="auto"/>
        <w:ind w:left="284" w:hanging="284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Toc10883725"/>
      <w:r w:rsidRPr="00F206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INTRODUÇÃO</w:t>
      </w:r>
      <w:bookmarkEnd w:id="0"/>
    </w:p>
    <w:p w14:paraId="28BE3555" w14:textId="77777777" w:rsidR="009E3E13" w:rsidRDefault="009E3E13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3E46E60" w14:textId="77777777" w:rsidR="00DE089C" w:rsidRDefault="00DE089C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4248ECF" w14:textId="77777777" w:rsidR="00DE089C" w:rsidRDefault="00DE089C" w:rsidP="00DE089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saúde é sem dúvidas um aspecto de importância fundamental para a vida dos seres humanos, e está diretamente relacionada a aspectos físicos e biológicos de todos os indivíduos. Nos últimos anos o número de brasileiros que buscam melhorar sua qualidade de vida vem aumentando consideravelmente. Isso pode ser observado dada a crescente busca por hábitos saudáveis como, prática de atividades físicas e substituição de alimentos industrializados por alimentos saudáveis como produtos orgânicos e </w:t>
      </w:r>
      <w:r>
        <w:rPr>
          <w:rFonts w:ascii="Times New Roman" w:hAnsi="Times New Roman" w:cs="Times New Roman"/>
          <w:i/>
          <w:sz w:val="24"/>
          <w:szCs w:val="24"/>
        </w:rPr>
        <w:t>in natura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09875246" w14:textId="77777777" w:rsidR="00DE089C" w:rsidRPr="00441436" w:rsidRDefault="00DE089C" w:rsidP="00DE089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 preocupação com a saúde está relacionada principalmente, com a tentativa de prevenir ou corrigir doenças que afetam a vida de milhões de pessoas em todo mundo. A adoção de hábitos saudáveis possibilita prevenir problemas de saúde como a hipertensão arterial, o diabetes, o colesterol elevado, a anemia nutricional, entre vários outros. </w:t>
      </w:r>
    </w:p>
    <w:p w14:paraId="276C0E50" w14:textId="77777777" w:rsidR="00DE089C" w:rsidRPr="00784B8E" w:rsidRDefault="00DE089C" w:rsidP="00DE08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Entretanto, apesar da preocupação dos brasileiros com a saúde ter crescido nos últimos anos, os índices populacionais de problemas como sobrepeso e obesidade são preocupantes.  De acordo com o Ministério da Saúde (2016) um em cada cinco brasileiros está acima do peso, fator esse que pode ocasionar diversas doenças como diabetes, hipertensão, asma e doenças cardiovasculares. Isso leva a necessidade de investimento em programas que, busquem solucionar problemas de saúde relacionados ao estado nutricional da população. De forma a oferecer para os cidadãos uma melhor qualidade de vida.</w:t>
      </w:r>
    </w:p>
    <w:p w14:paraId="776DE674" w14:textId="77777777" w:rsidR="00DE089C" w:rsidRDefault="00DE089C" w:rsidP="00DE08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das formas mais eficazes de prevenir e corrigir problemas relacionados a saúde é através da avaliação do estado nutricional e seu acompanhamento. Essa avaliação tem como objetivo identificar indivíduos com tendência a apresentar complicações associadas ao estado nutricional, para que possam receber terapia nutricional adequada (ACUÑA; CRUZ, 2004). </w:t>
      </w:r>
    </w:p>
    <w:p w14:paraId="4E2EF6B6" w14:textId="77777777" w:rsidR="00DE089C" w:rsidRDefault="00DE089C" w:rsidP="00DE08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da avaliação, é possível ao profissional da saúde seja ele um médico especialista ou um nutricionista, propor medidas de intervenção para seus pacientes, como, plano de educação alimentar e mudanças no estilo de vida. O acompanhamento do estado nutricional pode solucionar e corrigir problemas que poderão ser levados por uma pessoa por toda sua vida. Esse acompanhamento nas fases iniciais, onde ocorrem as maiores mudanças (infância e adolescência) é de fundamental importância.</w:t>
      </w:r>
    </w:p>
    <w:p w14:paraId="7ABB86A5" w14:textId="77777777" w:rsidR="00DE089C" w:rsidRDefault="00DE089C" w:rsidP="00DE08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Atualmente o método mais comum de avaliar o estado nutricional de crianças e adolescentes é a antropometria. Isso se dá pela sua facilidade de execução e baixo custo, além de ser um método não invasivo.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antropometria é um método de investigação científica nutricional, que tem como objetivo medir variações nas dimensões físicas e na composição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global do corpo humano. Podendo ser utilizada em diferentes idades e em graus de nutrição distintos (PEDRAZA; MENEZES, 2015). </w:t>
      </w:r>
      <w:r>
        <w:rPr>
          <w:rFonts w:ascii="Times New Roman" w:hAnsi="Times New Roman" w:cs="Times New Roman"/>
          <w:sz w:val="24"/>
          <w:szCs w:val="24"/>
        </w:rPr>
        <w:t xml:space="preserve">A avaliação do estado nutricional através da antropometria possibilita avaliar determinado indivíduo e identificar possíveis desvios que </w:t>
      </w:r>
      <w:r w:rsidRPr="0095341D">
        <w:rPr>
          <w:rFonts w:ascii="Times New Roman" w:hAnsi="Times New Roman" w:cs="Times New Roman"/>
          <w:sz w:val="24"/>
          <w:szCs w:val="24"/>
        </w:rPr>
        <w:t xml:space="preserve">são considerados seguindo curvas de referência, como a curva de referência de idade e de sexo (SICHIERI; ALLAM, 1996). </w:t>
      </w:r>
    </w:p>
    <w:p w14:paraId="072962AE" w14:textId="77777777" w:rsidR="00DE089C" w:rsidRDefault="00DE089C" w:rsidP="00DE08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avaliação nutricional na adolescência é fundamental, visto que, a adolescência é uma fase em que mudanças corporais ocorrem de forma acelerada até chegar a um estado definitivo. As mudanças que ocorrem nessa fase podem ser corporais, hormonais, e comportamentais, e consequentemente serão levadas para a vida adulta. A correção e principalmente a prevenção de problemas de saúde através do acompanhamento do estado nutricional nessa fase, melhora não só aspectos relacionados a saúde dos adolescentes, como também fatores emocionais como autoestima e aceitação.</w:t>
      </w:r>
    </w:p>
    <w:p w14:paraId="59BB4EB4" w14:textId="77777777" w:rsidR="00DE089C" w:rsidRPr="00283A1C" w:rsidRDefault="00DE089C" w:rsidP="00DE08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 Instituto Federal de Minas Gerais – C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ampus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São João Evangelista (IFMG-SJE) também existe a necessidade de se classificar e categorizar os estudantes matriculados de acordo com seu estado nutricional. A classificação e avaliação do estado nutricional são necessárias para que profissionais da área de nutrição do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Campus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acompanhem o desenvolvimento, avaliem o estado nutricional e, caso necessário, tomem medidas de prevenção e intervenção visando à saúde e bem-estar dos estudantes. A necessidade dessa avaliação surge também como uma exigência do Programa Nacional de Alimentação Escolar (PNAE), para monitorar a aplicabilidade dos recursos passados a instituição. Porém, não existe no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Campus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nenhum processo que faça a avaliação antropométrica dos estudantes.</w:t>
      </w:r>
    </w:p>
    <w:p w14:paraId="01C730A7" w14:textId="77777777" w:rsidR="00DE089C" w:rsidRPr="00D0467A" w:rsidRDefault="00DE089C" w:rsidP="00DE08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0A6C">
        <w:rPr>
          <w:rFonts w:ascii="Times New Roman" w:hAnsi="Times New Roman" w:cs="Times New Roman"/>
          <w:sz w:val="24"/>
          <w:szCs w:val="24"/>
        </w:rPr>
        <w:t>Dessa forma, essa pesquisa tem como objetivo desenvolver uma ferramenta computacional (</w:t>
      </w:r>
      <w:r w:rsidRPr="00E30A6C">
        <w:rPr>
          <w:rFonts w:ascii="Times New Roman" w:hAnsi="Times New Roman" w:cs="Times New Roman"/>
          <w:i/>
          <w:sz w:val="24"/>
          <w:szCs w:val="24"/>
        </w:rPr>
        <w:t>software</w:t>
      </w:r>
      <w:r w:rsidRPr="00E30A6C">
        <w:rPr>
          <w:rFonts w:ascii="Times New Roman" w:hAnsi="Times New Roman" w:cs="Times New Roman"/>
          <w:sz w:val="24"/>
          <w:szCs w:val="24"/>
        </w:rPr>
        <w:t xml:space="preserve">) que realizará a avaliação antropométrica dos estudantes dos cursos técnicos do IFMG-SJE, a fim de contribuir com o acompanhamento nutricional dos estudantes e tomada de decisão por parte dos profissionais de saúde do </w:t>
      </w:r>
      <w:r w:rsidRPr="00E30A6C">
        <w:rPr>
          <w:rFonts w:ascii="Times New Roman" w:hAnsi="Times New Roman" w:cs="Times New Roman"/>
          <w:i/>
          <w:sz w:val="24"/>
          <w:szCs w:val="24"/>
        </w:rPr>
        <w:t>Campus</w:t>
      </w:r>
      <w:r w:rsidRPr="00E30A6C">
        <w:rPr>
          <w:rFonts w:ascii="Times New Roman" w:hAnsi="Times New Roman" w:cs="Times New Roman"/>
          <w:sz w:val="24"/>
          <w:szCs w:val="24"/>
        </w:rPr>
        <w:t>. Essa avaliação possibilitará categorizar os estudantes de acordo com seu estado nutricional (baixo peso, peso a</w:t>
      </w:r>
      <w:r>
        <w:rPr>
          <w:rFonts w:ascii="Times New Roman" w:hAnsi="Times New Roman" w:cs="Times New Roman"/>
          <w:sz w:val="24"/>
          <w:szCs w:val="24"/>
        </w:rPr>
        <w:t>dequado, sobrepeso ou obesidade), possibilitando intervenções adequadas para cada estado. Sendo que o acompanhamento dos estudantes que compõe grupos de risco é imprescindível, dado os problemas de saúde que podem ser agravados por esse fator.</w:t>
      </w:r>
    </w:p>
    <w:p w14:paraId="44F0D362" w14:textId="6DB853CE" w:rsidR="00725FE9" w:rsidRDefault="00DE089C" w:rsidP="001B26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uso da ferramenta facilitará não só o acompanhamento dos estudantes, mas também a análise dos dados. Destacamos que essa ferramenta será utilizada primeiramente para a análise dos dados dos estudantes dos cursos técnicos integrados podendo ser utilizada futuramente para o acompanhamento dos estudantes dos cursos de graduação e pós-graduação e servidores do IFMG-SJE.</w:t>
      </w:r>
      <w:r w:rsidRPr="005539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8F6C1EE" w14:textId="14BCE1AA" w:rsidR="00EF0820" w:rsidRDefault="00615D0F" w:rsidP="00747AC9">
      <w:pPr>
        <w:pStyle w:val="PargrafodaLista"/>
        <w:numPr>
          <w:ilvl w:val="0"/>
          <w:numId w:val="5"/>
        </w:numPr>
        <w:spacing w:after="0" w:line="360" w:lineRule="auto"/>
        <w:ind w:left="284" w:hanging="284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10883726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REFERENCIAL TEÓRICO</w:t>
      </w:r>
      <w:bookmarkEnd w:id="1"/>
    </w:p>
    <w:p w14:paraId="1F26D636" w14:textId="77777777" w:rsidR="00AE21EC" w:rsidRDefault="00AE21EC" w:rsidP="00E3256F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6FED10" w14:textId="51052BBE" w:rsidR="00AE21EC" w:rsidRDefault="00AE21EC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Esse capítulo apresenta informações que fundamentam </w:t>
      </w:r>
      <w:r w:rsidR="00E43BBA">
        <w:rPr>
          <w:rFonts w:ascii="Times New Roman" w:hAnsi="Times New Roman" w:cs="Times New Roman"/>
          <w:color w:val="000000" w:themeColor="text1"/>
          <w:sz w:val="24"/>
          <w:szCs w:val="24"/>
        </w:rPr>
        <w:t>essa pesquisa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levando em </w:t>
      </w:r>
      <w:r w:rsidR="00E43BBA">
        <w:rPr>
          <w:rFonts w:ascii="Times New Roman" w:hAnsi="Times New Roman" w:cs="Times New Roman"/>
          <w:color w:val="000000" w:themeColor="text1"/>
          <w:sz w:val="24"/>
          <w:szCs w:val="24"/>
        </w:rPr>
        <w:t>consideração 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conceitos fundamentais, estudos e considerações feitos por diversos autores </w:t>
      </w:r>
      <w:bookmarkStart w:id="2" w:name="_Toc484092447"/>
      <w:bookmarkStart w:id="3" w:name="_Toc484364818"/>
      <w:bookmarkStart w:id="4" w:name="_Toc509207657"/>
      <w:bookmarkStart w:id="5" w:name="_Toc509207699"/>
      <w:bookmarkStart w:id="6" w:name="_Toc509208035"/>
      <w:bookmarkStart w:id="7" w:name="_Toc509208185"/>
      <w:bookmarkStart w:id="8" w:name="_Toc509208221"/>
      <w:bookmarkStart w:id="9" w:name="_Toc509211319"/>
      <w:bookmarkStart w:id="10" w:name="_Toc510515050"/>
      <w:bookmarkStart w:id="11" w:name="_Toc510515066"/>
      <w:bookmarkStart w:id="12" w:name="_Toc511367867"/>
      <w:bookmarkStart w:id="13" w:name="_Toc511388002"/>
      <w:bookmarkStart w:id="14" w:name="_Toc511388346"/>
      <w:bookmarkStart w:id="15" w:name="_Toc511557193"/>
      <w:bookmarkStart w:id="16" w:name="_Toc511557273"/>
      <w:bookmarkStart w:id="17" w:name="_Toc511562945"/>
      <w:bookmarkStart w:id="18" w:name="_Toc511563006"/>
      <w:bookmarkStart w:id="19" w:name="_Toc511630245"/>
      <w:bookmarkStart w:id="20" w:name="_Toc511630522"/>
      <w:bookmarkStart w:id="21" w:name="_Toc511633087"/>
      <w:bookmarkStart w:id="22" w:name="_Toc514088405"/>
      <w:bookmarkStart w:id="23" w:name="_Toc515864700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rPr>
          <w:rFonts w:ascii="Times New Roman" w:hAnsi="Times New Roman" w:cs="Times New Roman"/>
          <w:sz w:val="24"/>
          <w:szCs w:val="24"/>
        </w:rPr>
        <w:t>e que são indispe</w:t>
      </w:r>
      <w:r w:rsidR="00E43BBA">
        <w:rPr>
          <w:rFonts w:ascii="Times New Roman" w:hAnsi="Times New Roman" w:cs="Times New Roman"/>
          <w:sz w:val="24"/>
          <w:szCs w:val="24"/>
        </w:rPr>
        <w:t>nsáveis para o prosseguimento da mesma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0122E6" w14:textId="77777777" w:rsidR="00077230" w:rsidRDefault="00077230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3A4AB2C" w14:textId="77777777" w:rsidR="00077230" w:rsidRDefault="00077230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4773C1" w14:textId="77777777" w:rsidR="00077230" w:rsidRDefault="00077230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3307280" w14:textId="54A58BF7" w:rsidR="00077230" w:rsidRPr="00022DB2" w:rsidRDefault="00077230" w:rsidP="00022DB2">
      <w:pPr>
        <w:pStyle w:val="PargrafodaLista"/>
        <w:numPr>
          <w:ilvl w:val="1"/>
          <w:numId w:val="5"/>
        </w:numPr>
        <w:spacing w:after="0" w:line="360" w:lineRule="auto"/>
        <w:ind w:left="426" w:hanging="426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4" w:name="_Toc10883727"/>
      <w:r w:rsidRPr="00022DB2">
        <w:rPr>
          <w:rFonts w:ascii="Times New Roman" w:hAnsi="Times New Roman" w:cs="Times New Roman"/>
          <w:color w:val="000000" w:themeColor="text1"/>
          <w:sz w:val="24"/>
          <w:szCs w:val="24"/>
        </w:rPr>
        <w:t>PNAE</w:t>
      </w:r>
      <w:bookmarkEnd w:id="24"/>
    </w:p>
    <w:p w14:paraId="2FF48A71" w14:textId="77777777" w:rsidR="00AE21EC" w:rsidRDefault="00AE21EC" w:rsidP="00E3256F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E65AC1" w14:textId="77777777" w:rsidR="00AE21EC" w:rsidRDefault="00AE21EC" w:rsidP="00E3256F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28D23C" w14:textId="77777777" w:rsidR="00077230" w:rsidRDefault="00077230" w:rsidP="00747AC9">
      <w:pPr>
        <w:pStyle w:val="PargrafodaLista"/>
        <w:numPr>
          <w:ilvl w:val="1"/>
          <w:numId w:val="5"/>
        </w:numPr>
        <w:spacing w:after="0" w:line="360" w:lineRule="auto"/>
        <w:ind w:left="284" w:hanging="284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5" w:name="_Toc10883728"/>
      <w:r w:rsidRPr="00022DB2">
        <w:rPr>
          <w:rFonts w:ascii="Times New Roman" w:hAnsi="Times New Roman" w:cs="Times New Roman"/>
          <w:color w:val="000000" w:themeColor="text1"/>
          <w:sz w:val="24"/>
          <w:szCs w:val="24"/>
        </w:rPr>
        <w:t>AVALIAÇÃO NUTRICIONAL</w:t>
      </w:r>
      <w:bookmarkEnd w:id="25"/>
    </w:p>
    <w:p w14:paraId="0C22FF9F" w14:textId="77777777" w:rsidR="00354175" w:rsidRDefault="00354175" w:rsidP="00354175">
      <w:pPr>
        <w:spacing w:after="0" w:line="360" w:lineRule="auto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275A37" w14:textId="77777777" w:rsidR="00354175" w:rsidRPr="00354175" w:rsidRDefault="00354175" w:rsidP="00354175">
      <w:pPr>
        <w:spacing w:after="0" w:line="360" w:lineRule="auto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A92571" w14:textId="6FB253CF" w:rsidR="00077230" w:rsidRDefault="00D80AB6" w:rsidP="00D80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077230">
        <w:rPr>
          <w:rFonts w:ascii="Times New Roman" w:hAnsi="Times New Roman" w:cs="Times New Roman"/>
          <w:sz w:val="24"/>
          <w:szCs w:val="24"/>
        </w:rPr>
        <w:t xml:space="preserve"> estado nutricional expressa o grau no qual as necessidades fisiológicas por nutrientes estão sendo alcançadas, mantendo funções essenciais ao organismo através do equilíbrio entre ingestão e necessidade de nutrientes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70BDD">
        <w:rPr>
          <w:rFonts w:ascii="Times New Roman" w:hAnsi="Times New Roman" w:cs="Times New Roman"/>
          <w:sz w:val="24"/>
          <w:szCs w:val="24"/>
        </w:rPr>
        <w:t>ACUÑA</w:t>
      </w:r>
      <w:r>
        <w:rPr>
          <w:rFonts w:ascii="Times New Roman" w:hAnsi="Times New Roman" w:cs="Times New Roman"/>
          <w:sz w:val="24"/>
          <w:szCs w:val="24"/>
        </w:rPr>
        <w:t>; CRUZ ,2004). Ele tem influência decisiva sobre fatores como crescimento e desenvolvimento, e sua avaliação é essencial para possibilitar intervenções adequadas que possibilitem melhores condições de vida (PEDRAZA; MENEZES, 2015).</w:t>
      </w:r>
      <w:r w:rsidR="000772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0E3804" w14:textId="232F465E" w:rsidR="00077230" w:rsidRDefault="00077230" w:rsidP="000772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Segundo Sampaio (2012), a avaliação nutricional pode ser entendida como sendo uma ação desenvolvida pelo nutricionista no seu processo de trabalho domiciliar, ambulatorial ou hospitalar. Essa avaliação exige a utilização de raciocínio clínico e investigativo de forma a associar conhecimento técnico e científico para adoção de métodos e técnicas de diagnóstico que possibilitem </w:t>
      </w:r>
      <w:r w:rsidR="00354175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intervenção e </w:t>
      </w:r>
      <w:r w:rsidR="00354175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prevenção de problemas nutricionais.</w:t>
      </w:r>
    </w:p>
    <w:p w14:paraId="0F87D4BD" w14:textId="7402EF31" w:rsidR="00077230" w:rsidRDefault="00077230" w:rsidP="000772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Através da avaliação do estado nutricional é possível avaliar determinado indivíduo identificando possíveis desvios e a partir disso propor medidas de intervenção como plano de educação alimentar e mudanças no estilo de vida. Segundo </w:t>
      </w:r>
      <w:proofErr w:type="spellStart"/>
      <w:r>
        <w:rPr>
          <w:rFonts w:ascii="Times New Roman" w:hAnsi="Times New Roman" w:cs="Times New Roman"/>
          <w:sz w:val="24"/>
          <w:szCs w:val="24"/>
        </w:rPr>
        <w:t>Acuña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Cruz (2004), os objetivos da avaliação do estado nutricional são </w:t>
      </w:r>
      <w:r w:rsidR="00354175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72C9C">
        <w:rPr>
          <w:rFonts w:ascii="Times New Roman" w:hAnsi="Times New Roman" w:cs="Times New Roman"/>
          <w:sz w:val="24"/>
          <w:szCs w:val="24"/>
        </w:rPr>
        <w:t>dentificar pacientes com risco de apresentarem complicações associadas ao estado nutricional</w:t>
      </w:r>
      <w:r w:rsidR="000D2451">
        <w:rPr>
          <w:rFonts w:ascii="Times New Roman" w:hAnsi="Times New Roman" w:cs="Times New Roman"/>
          <w:sz w:val="24"/>
          <w:szCs w:val="24"/>
        </w:rPr>
        <w:t>,</w:t>
      </w:r>
      <w:r w:rsidRPr="00272C9C">
        <w:rPr>
          <w:rFonts w:ascii="Times New Roman" w:hAnsi="Times New Roman" w:cs="Times New Roman"/>
          <w:sz w:val="24"/>
          <w:szCs w:val="24"/>
        </w:rPr>
        <w:t xml:space="preserve"> para que pos</w:t>
      </w:r>
      <w:r w:rsidR="00354175">
        <w:rPr>
          <w:rFonts w:ascii="Times New Roman" w:hAnsi="Times New Roman" w:cs="Times New Roman"/>
          <w:sz w:val="24"/>
          <w:szCs w:val="24"/>
        </w:rPr>
        <w:t>s</w:t>
      </w:r>
      <w:r w:rsidRPr="00272C9C">
        <w:rPr>
          <w:rFonts w:ascii="Times New Roman" w:hAnsi="Times New Roman" w:cs="Times New Roman"/>
          <w:sz w:val="24"/>
          <w:szCs w:val="24"/>
        </w:rPr>
        <w:t xml:space="preserve">am receber terapia nutricional </w:t>
      </w:r>
      <w:r>
        <w:rPr>
          <w:rFonts w:ascii="Times New Roman" w:hAnsi="Times New Roman" w:cs="Times New Roman"/>
          <w:sz w:val="24"/>
          <w:szCs w:val="24"/>
        </w:rPr>
        <w:t xml:space="preserve">adequada e monitorar a eficácia da intervenção dietoterápica. </w:t>
      </w:r>
    </w:p>
    <w:p w14:paraId="68F8FDB2" w14:textId="27F5F481" w:rsidR="00077230" w:rsidRDefault="00077230" w:rsidP="000772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 adolescência, essa avaliação é muito importante, sendo que nessa fase o desenvolvimento físico é influenciado por fatores relacionados à nutrição. Sendo assim, o acompanhamento nutricional é imprescindível para que esse desenvolvimento aconteça de forma saudável. A monitoração contínua do crescimento e do estado nutricional </w:t>
      </w:r>
      <w:r w:rsidR="000F5750">
        <w:rPr>
          <w:rFonts w:ascii="Times New Roman" w:hAnsi="Times New Roman" w:cs="Times New Roman"/>
          <w:sz w:val="24"/>
          <w:szCs w:val="24"/>
        </w:rPr>
        <w:t>é essencial</w:t>
      </w:r>
      <w:r w:rsidR="000D245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2451">
        <w:rPr>
          <w:rFonts w:ascii="Times New Roman" w:hAnsi="Times New Roman" w:cs="Times New Roman"/>
          <w:sz w:val="24"/>
          <w:szCs w:val="24"/>
        </w:rPr>
        <w:t>o que possibilita</w:t>
      </w:r>
      <w:r>
        <w:rPr>
          <w:rFonts w:ascii="Times New Roman" w:hAnsi="Times New Roman" w:cs="Times New Roman"/>
          <w:sz w:val="24"/>
          <w:szCs w:val="24"/>
        </w:rPr>
        <w:t xml:space="preserve"> que os profissionais da área</w:t>
      </w:r>
      <w:r w:rsidR="000F5750">
        <w:rPr>
          <w:rFonts w:ascii="Times New Roman" w:hAnsi="Times New Roman" w:cs="Times New Roman"/>
          <w:sz w:val="24"/>
          <w:szCs w:val="24"/>
        </w:rPr>
        <w:t xml:space="preserve"> de nutrição</w:t>
      </w:r>
      <w:r>
        <w:rPr>
          <w:rFonts w:ascii="Times New Roman" w:hAnsi="Times New Roman" w:cs="Times New Roman"/>
          <w:sz w:val="24"/>
          <w:szCs w:val="24"/>
        </w:rPr>
        <w:t xml:space="preserve"> conheçam as condições de saúde de seus </w:t>
      </w:r>
      <w:r>
        <w:rPr>
          <w:rFonts w:ascii="Times New Roman" w:hAnsi="Times New Roman" w:cs="Times New Roman"/>
          <w:sz w:val="24"/>
          <w:szCs w:val="24"/>
        </w:rPr>
        <w:lastRenderedPageBreak/>
        <w:t>pacientes. Ao realizar o monitoramento é possível obter e analisar o padrão de crescim</w:t>
      </w:r>
      <w:r w:rsidR="00CC6991">
        <w:rPr>
          <w:rFonts w:ascii="Times New Roman" w:hAnsi="Times New Roman" w:cs="Times New Roman"/>
          <w:sz w:val="24"/>
          <w:szCs w:val="24"/>
        </w:rPr>
        <w:t>ento do indivíduo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C6991">
        <w:rPr>
          <w:rFonts w:ascii="Times New Roman" w:hAnsi="Times New Roman" w:cs="Times New Roman"/>
          <w:sz w:val="24"/>
          <w:szCs w:val="24"/>
        </w:rPr>
        <w:t>possibilitando</w:t>
      </w:r>
      <w:r>
        <w:rPr>
          <w:rFonts w:ascii="Times New Roman" w:hAnsi="Times New Roman" w:cs="Times New Roman"/>
          <w:sz w:val="24"/>
          <w:szCs w:val="24"/>
        </w:rPr>
        <w:t xml:space="preserve"> realizar ações que previnam e diagnostiquem distúrbios nutricionais (SOCIEDADE BRASILEIRA DE PEDIATRIA, 2009).</w:t>
      </w:r>
    </w:p>
    <w:p w14:paraId="726D607B" w14:textId="38EB4978" w:rsidR="00354175" w:rsidRDefault="00354175" w:rsidP="0035417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4175">
        <w:rPr>
          <w:rFonts w:ascii="Times New Roman" w:hAnsi="Times New Roman" w:cs="Times New Roman"/>
          <w:sz w:val="24"/>
          <w:szCs w:val="24"/>
        </w:rPr>
        <w:t xml:space="preserve">Para que seja definida uma classificação no estado nutricional de adolescentes devem ser levados em conta aspectos como idade, altura, peso, sexo e maturidade sexual. Além de considerar características como ritmo de crescimento, fatores genéticos, hormonais e ambientais que variam de indivíduo para indivíduo (LOURENÇO; TAQUETTE; HASSELMANN, 2011).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Assim</w:t>
      </w:r>
      <w:r w:rsidR="00CC699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torna-se necessário a existência de uma classificação que, de forma simplificada, facilite a identificação de padrões referentes aos adolescentes e que possibilite aos nutricionistas e profissionais da saúde, obterem, analisarem e tomarem medidas de acordo com os dados apresentados.</w:t>
      </w:r>
    </w:p>
    <w:p w14:paraId="332987DB" w14:textId="530AA512" w:rsidR="00077230" w:rsidRDefault="00077230" w:rsidP="003541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seja realizada a avaliação do estado nutricional de adolescentes </w:t>
      </w:r>
      <w:r w:rsidRPr="00354175">
        <w:rPr>
          <w:rFonts w:ascii="Times New Roman" w:hAnsi="Times New Roman" w:cs="Times New Roman"/>
          <w:sz w:val="24"/>
          <w:szCs w:val="24"/>
        </w:rPr>
        <w:t xml:space="preserve">diversos </w:t>
      </w:r>
      <w:r>
        <w:rPr>
          <w:rFonts w:ascii="Times New Roman" w:hAnsi="Times New Roman" w:cs="Times New Roman"/>
          <w:sz w:val="24"/>
          <w:szCs w:val="24"/>
        </w:rPr>
        <w:t>métodos podem ser adotados, porém dentre os existentes, a antropometria se mostrou mais eficaz por apresentar facilidade de execução, baixo custo e não ser invasivo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SIGULEM; DEVIZENZI; LESSA, 2000).</w:t>
      </w:r>
    </w:p>
    <w:p w14:paraId="43D6A8F0" w14:textId="0513122E" w:rsidR="00077230" w:rsidRDefault="00077230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8F86C2" w14:textId="77777777" w:rsidR="009E3E13" w:rsidRDefault="009E3E13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25AA00" w14:textId="5AF59F0C" w:rsidR="00077230" w:rsidRPr="00747AC9" w:rsidRDefault="00022DB2" w:rsidP="00193276">
      <w:pPr>
        <w:pStyle w:val="PargrafodaLista"/>
        <w:numPr>
          <w:ilvl w:val="2"/>
          <w:numId w:val="5"/>
        </w:numPr>
        <w:spacing w:after="0" w:line="360" w:lineRule="auto"/>
        <w:ind w:left="284" w:hanging="284"/>
        <w:outlineLvl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6" w:name="_Toc10883729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Pr="00747A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ntropometria</w:t>
      </w:r>
      <w:bookmarkEnd w:id="26"/>
    </w:p>
    <w:p w14:paraId="01319A78" w14:textId="77777777" w:rsidR="009E3E13" w:rsidRDefault="009E3E13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3C78FB" w14:textId="77777777" w:rsidR="00CC6991" w:rsidRDefault="00CC6991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4178BE" w14:textId="21B1ADD7" w:rsidR="00077230" w:rsidRDefault="00077230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Criada no final do século XIX, a antropometria é uma técnica que foi amplamente utilizada durante a primeira guerra mundial</w:t>
      </w:r>
      <w:r w:rsidR="000D245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preocupando-se com a eficiência física dos soldados, e utilizava medidas simples para quantificar diferenças na forma humana (ACUÑA; CRUZ, 2004). </w:t>
      </w:r>
    </w:p>
    <w:p w14:paraId="33C1F042" w14:textId="77777777" w:rsidR="00077230" w:rsidRDefault="00077230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 acordo com Eisenstein (2000), a antropometria pode ser definida como sendo uma técnica de expressão quantitativa da forma do corpo, sendo o método mais acessível a ser aplicado na fase da adolescência.</w:t>
      </w:r>
    </w:p>
    <w:p w14:paraId="322AE8A6" w14:textId="77777777" w:rsidR="00077230" w:rsidRDefault="00077230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Sampaio (2012), diz que:</w:t>
      </w:r>
    </w:p>
    <w:p w14:paraId="332BE586" w14:textId="77777777" w:rsidR="00077230" w:rsidRDefault="00077230" w:rsidP="00077230">
      <w:pPr>
        <w:spacing w:after="0"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B5515A">
        <w:rPr>
          <w:rFonts w:ascii="Times New Roman" w:hAnsi="Times New Roman" w:cs="Times New Roman"/>
          <w:sz w:val="20"/>
          <w:szCs w:val="20"/>
        </w:rPr>
        <w:t>Por meio dos indicadores antropométricos, é possível estudar e acompanhar o processo de crescimento e desenvolvimento, de acordo com a faixa etária e /ou sexo, avaliar a massa corporal total, a distribuição de gordura e a composição corporal, permitindo, assim, identificar indivíduos com problemas de saúde/ nutricionais e em risco de doenças. Além disso, a antropometria é importante no monitoramento do estado nutricional, sendo utilizada em pesquisas epidemiológicas e na p</w:t>
      </w:r>
      <w:r>
        <w:rPr>
          <w:rFonts w:ascii="Times New Roman" w:hAnsi="Times New Roman" w:cs="Times New Roman"/>
          <w:sz w:val="20"/>
          <w:szCs w:val="20"/>
        </w:rPr>
        <w:t>rática clínica.</w:t>
      </w:r>
    </w:p>
    <w:p w14:paraId="36110884" w14:textId="77777777" w:rsidR="00077230" w:rsidRPr="00B5515A" w:rsidRDefault="00077230" w:rsidP="00077230">
      <w:pPr>
        <w:spacing w:after="0" w:line="36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</w:p>
    <w:p w14:paraId="421945A6" w14:textId="1767CE54" w:rsidR="00AF4B11" w:rsidRDefault="00077230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o método antropométrico seja aplicado são capturadas medidas de tamanho e proporções do corpo humano, como peso e altura. A partir dessas medidas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são formados índices denominados “índices antropométricos”, como o índice de massa corporal (IMC) e o índice de estatura para idade (EI).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4B11" w:rsidRPr="00AF4B11">
        <w:rPr>
          <w:rFonts w:ascii="Times New Roman" w:hAnsi="Times New Roman" w:cs="Times New Roman"/>
          <w:sz w:val="24"/>
          <w:szCs w:val="24"/>
        </w:rPr>
        <w:t>Os critérios antropométricos para avaliação do estado nutricional usam como base parâmetros estatísticos como desvio padrão</w:t>
      </w:r>
      <w:r w:rsidR="00AF4B11" w:rsidRPr="00AF4B11"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  <w:r w:rsidR="00AF4B11" w:rsidRPr="00AF4B11">
        <w:rPr>
          <w:rFonts w:ascii="Times New Roman" w:hAnsi="Times New Roman" w:cs="Times New Roman"/>
          <w:sz w:val="24"/>
          <w:szCs w:val="24"/>
        </w:rPr>
        <w:t>e percentil</w:t>
      </w:r>
      <w:r w:rsidR="00AF4B11" w:rsidRPr="00AF4B11">
        <w:rPr>
          <w:rStyle w:val="Refdenotaderodap"/>
          <w:rFonts w:ascii="Times New Roman" w:hAnsi="Times New Roman" w:cs="Times New Roman"/>
          <w:sz w:val="24"/>
          <w:szCs w:val="24"/>
        </w:rPr>
        <w:footnoteReference w:id="2"/>
      </w:r>
      <w:r w:rsidR="00AF4B11" w:rsidRPr="00AF4B11">
        <w:rPr>
          <w:rFonts w:ascii="Times New Roman" w:hAnsi="Times New Roman" w:cs="Times New Roman"/>
          <w:sz w:val="24"/>
          <w:szCs w:val="24"/>
        </w:rPr>
        <w:t xml:space="preserve">. Dessa forma, tomam determinada população como referência considerando os extremos da distribuição do indicador antropométrico como </w:t>
      </w:r>
      <w:r w:rsidR="00ED4F2F">
        <w:rPr>
          <w:rFonts w:ascii="Times New Roman" w:hAnsi="Times New Roman" w:cs="Times New Roman"/>
          <w:sz w:val="24"/>
          <w:szCs w:val="24"/>
        </w:rPr>
        <w:t xml:space="preserve">marcas dos desvios nutricionais </w:t>
      </w:r>
      <w:r w:rsidR="00ED4F2F">
        <w:rPr>
          <w:rFonts w:ascii="Times New Roman" w:hAnsi="Times New Roman" w:cs="Times New Roman"/>
          <w:color w:val="000000" w:themeColor="text1"/>
          <w:sz w:val="24"/>
          <w:szCs w:val="24"/>
        </w:rPr>
        <w:t>(SICHIERI; ALLAM, 1996).</w:t>
      </w:r>
    </w:p>
    <w:p w14:paraId="204F8589" w14:textId="2D307FBC" w:rsidR="00AF4B11" w:rsidRDefault="00077230" w:rsidP="00AF4B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resultados obtidos através desses índices permitem a análise de fatores que podem </w:t>
      </w:r>
      <w:r w:rsidR="00242092">
        <w:rPr>
          <w:rFonts w:ascii="Times New Roman" w:hAnsi="Times New Roman" w:cs="Times New Roman"/>
          <w:sz w:val="24"/>
          <w:szCs w:val="24"/>
        </w:rPr>
        <w:t>indicar</w:t>
      </w:r>
      <w:r>
        <w:rPr>
          <w:rFonts w:ascii="Times New Roman" w:hAnsi="Times New Roman" w:cs="Times New Roman"/>
          <w:sz w:val="24"/>
          <w:szCs w:val="24"/>
        </w:rPr>
        <w:t xml:space="preserve"> diagnósticos do estado nutricional do indivíduo (como desnutrição, excesso de peso e obesidade) e </w:t>
      </w:r>
      <w:r w:rsidR="00CC6991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avaliação de riscos para algumas doenças (como diabetes, doenças cardíacas e hipertensão</w:t>
      </w:r>
      <w:r w:rsidR="00CC699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(MANUAL DE ANTROPOMETRIA, 2013).</w:t>
      </w:r>
    </w:p>
    <w:p w14:paraId="4C5580DE" w14:textId="77777777" w:rsidR="00077230" w:rsidRDefault="00077230" w:rsidP="000772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Lourenço, </w:t>
      </w:r>
      <w:proofErr w:type="spellStart"/>
      <w:r>
        <w:rPr>
          <w:rFonts w:ascii="Times New Roman" w:hAnsi="Times New Roman" w:cs="Times New Roman"/>
          <w:sz w:val="24"/>
          <w:szCs w:val="24"/>
        </w:rPr>
        <w:t>Taquette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Hasselmann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(2011), os índices antropométricos para a adolescência são:</w:t>
      </w:r>
    </w:p>
    <w:p w14:paraId="073D92F4" w14:textId="77777777" w:rsidR="00077230" w:rsidRDefault="00077230" w:rsidP="00077230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Estatura por idade: Utilizado para acompanhar o crescimento linear do adolescente. Esse índice possibilita avaliar a distribuição da estatura por faixa etária e sexo. A medida de estatura é comparada com valores de referência para a população de acordo com a idade e sexo a qual o indivíduo se enquadra.</w:t>
      </w:r>
    </w:p>
    <w:p w14:paraId="603B46FF" w14:textId="77777777" w:rsidR="00077230" w:rsidRDefault="00077230" w:rsidP="00077230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Dobras cutâneas: Utiliza técnicas não invasivas para estimar a gordura subcutânea. Dobras de gordura e pele são medidas através de calibradores. Na adolescência, a região utilizada para a coleta das dobras é o tríceps, por apresentar padrões de referência. Esse índice permite maior acurácia na identificação de indivíduos com altos índices de gordura total ou outros fatores de risco.</w:t>
      </w:r>
    </w:p>
    <w:p w14:paraId="5D1F92DB" w14:textId="39C18457" w:rsidR="00077230" w:rsidRPr="008E0F7F" w:rsidRDefault="00077230" w:rsidP="00077230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Índice de massa corporal (IMC): Expressa a relação entre peso e estatura e é utilizado como indicador para a adiposidade de uma forma global. Na adolescência, esse índice é relacionado à idade, dado em que ocorrem mudanças significativas em curtos períodos de tempo. A classificação do estado nutricional através desse índice dispõe de um gráfico da Organização Mundial da Saúde (OMS). A partir desse gráfico pode-se determinar se o adolescente está com baixo peso, peso adequado, sobrepeso ou obesidade.</w:t>
      </w:r>
    </w:p>
    <w:p w14:paraId="1F51BCD1" w14:textId="30ACA098" w:rsidR="00077230" w:rsidRDefault="00077230" w:rsidP="00F13E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 vantagens da aplicação do método antropométrico incluem a utilização de equipamentos de baixo custo e portáteis, técnicas não invasivas e rápida obtenção de resultados, além de apresentar resultados com alto grau de fidelidade. Outra vantagem de sua utilização</w:t>
      </w:r>
      <w:r w:rsidR="000D07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a possibilidade de monitorar os efeitos causados pelas medidas de intervenção de saúde e nutrição, além de possibilitar a observação da influência de fatores ambientais no estado nutricional, tanto no âmbito individual quanto no âmbito coletivo (SAMPAIO, 2012).</w:t>
      </w:r>
    </w:p>
    <w:p w14:paraId="3A3D3B23" w14:textId="60576F80" w:rsidR="00077230" w:rsidRDefault="00077230" w:rsidP="00F13E8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Diante </w:t>
      </w:r>
      <w:r w:rsidR="00ED4F2F">
        <w:rPr>
          <w:rFonts w:ascii="Times New Roman" w:hAnsi="Times New Roman" w:cs="Times New Roman"/>
          <w:sz w:val="24"/>
          <w:szCs w:val="24"/>
        </w:rPr>
        <w:t>do exposto, é notável a importância da</w:t>
      </w:r>
      <w:r>
        <w:rPr>
          <w:rFonts w:ascii="Times New Roman" w:hAnsi="Times New Roman" w:cs="Times New Roman"/>
          <w:sz w:val="24"/>
          <w:szCs w:val="24"/>
        </w:rPr>
        <w:t xml:space="preserve"> avaliação do estado na fase da adolescência para o acompanhamento </w:t>
      </w:r>
      <w:r w:rsidR="00ED4F2F">
        <w:rPr>
          <w:rFonts w:ascii="Times New Roman" w:hAnsi="Times New Roman" w:cs="Times New Roman"/>
          <w:sz w:val="24"/>
          <w:szCs w:val="24"/>
        </w:rPr>
        <w:t>dos</w:t>
      </w:r>
      <w:r>
        <w:rPr>
          <w:rFonts w:ascii="Times New Roman" w:hAnsi="Times New Roman" w:cs="Times New Roman"/>
          <w:sz w:val="24"/>
          <w:szCs w:val="24"/>
        </w:rPr>
        <w:t xml:space="preserve"> estudantes do IFMG-SJE, dado que é nessa fase em </w:t>
      </w:r>
      <w:r w:rsidR="00ED4F2F"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z w:val="24"/>
          <w:szCs w:val="24"/>
        </w:rPr>
        <w:t xml:space="preserve"> ocorrem as maiores mudanças físicas e psicológicas e que serão levadas posteriormente para as próximas fases da vida.</w:t>
      </w:r>
      <w:bookmarkStart w:id="27" w:name="_GoBack"/>
      <w:bookmarkEnd w:id="27"/>
    </w:p>
    <w:p w14:paraId="2B344CB8" w14:textId="77777777" w:rsidR="00AE21EC" w:rsidRDefault="00AE21EC" w:rsidP="00E3256F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5D5F77" w14:textId="77777777" w:rsidR="00ED4F2F" w:rsidRPr="00E3256F" w:rsidRDefault="00ED4F2F" w:rsidP="00E3256F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D24D22" w14:textId="250A2E08" w:rsidR="00E3256F" w:rsidRPr="00022DB2" w:rsidRDefault="00E3256F" w:rsidP="00747AC9">
      <w:pPr>
        <w:pStyle w:val="PargrafodaLista"/>
        <w:numPr>
          <w:ilvl w:val="1"/>
          <w:numId w:val="5"/>
        </w:numPr>
        <w:spacing w:after="0" w:line="360" w:lineRule="auto"/>
        <w:ind w:left="284" w:hanging="284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8" w:name="_Toc10883730"/>
      <w:r w:rsidRPr="00022DB2">
        <w:rPr>
          <w:rFonts w:ascii="Times New Roman" w:hAnsi="Times New Roman" w:cs="Times New Roman"/>
          <w:color w:val="000000" w:themeColor="text1"/>
          <w:sz w:val="24"/>
          <w:szCs w:val="24"/>
        </w:rPr>
        <w:t>ADOLESCÊNCIA</w:t>
      </w:r>
      <w:bookmarkEnd w:id="28"/>
    </w:p>
    <w:p w14:paraId="13BEC109" w14:textId="77777777" w:rsidR="00320004" w:rsidRDefault="00320004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24032A" w14:textId="77777777" w:rsidR="00ED4F2F" w:rsidRDefault="00ED4F2F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C6EAD9" w14:textId="4E234460" w:rsidR="00AE21EC" w:rsidRDefault="00AE21EC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2C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adolescência é um período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vital</w:t>
      </w:r>
      <w:r w:rsidRPr="00D02C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compreendido entre a infância e a vida adulta, sendo a fase </w:t>
      </w:r>
      <w:r w:rsidRPr="00D02C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onde ocorrem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maior número de </w:t>
      </w:r>
      <w:r w:rsidRPr="00D02C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mudanças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físicas e mentais nos seres humanos. A transição da fase infantil para a adolescência é caracterizada por mudanças biológicas resultantes de ações hormonais constituindo o que é chamado de </w:t>
      </w:r>
      <w:r w:rsidR="00CF24A6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puberdade</w:t>
      </w:r>
      <w:r w:rsidR="001D3053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(SIGULEM; DEVIZENZI; LESSA, 2000).</w:t>
      </w:r>
    </w:p>
    <w:p w14:paraId="4D2C4E63" w14:textId="1D5813F9" w:rsidR="00AE21EC" w:rsidRDefault="00AE21EC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 acordo com Eisenstein (2000), a puberdade refere-se a um fenômeno biológico onde ocorrem as mudanças de forma e de função, resultantes da reativação dos mecanismos neuro-hormonais, impulsionando assim a produção de hormônios. Esses hormônios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além de estimularem a maturação de órgãos de reprodução e desenvolvimento de características sexuais secundárias, também atuam na fusão óssea das cartilagens de crescimento que est</w:t>
      </w:r>
      <w:r w:rsidR="00714F03">
        <w:rPr>
          <w:rFonts w:ascii="Times New Roman" w:hAnsi="Times New Roman" w:cs="Times New Roman"/>
          <w:color w:val="000000" w:themeColor="text1"/>
          <w:sz w:val="24"/>
          <w:szCs w:val="24"/>
        </w:rPr>
        <w:t>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diretamente ligad</w:t>
      </w:r>
      <w:r w:rsidR="00714F03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 crescimento do corpo humano.</w:t>
      </w:r>
    </w:p>
    <w:p w14:paraId="75492AAF" w14:textId="77777777" w:rsidR="00CF24A6" w:rsidRDefault="00AE21EC" w:rsidP="00CF24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adolescência não é marcada somente po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r mudanças físicas e biológicas.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acordo com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Sigu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lem</w:t>
      </w:r>
      <w:proofErr w:type="spellEnd"/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Devizenzi</w:t>
      </w:r>
      <w:proofErr w:type="spellEnd"/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Lessa (2000), a adolescência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também é marcada por mudanças psicos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sociais, em que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adolescente começa a formar uma identidade e estabelecer um sistema de valores pessoais, sendo afetado pela sociedade na qual está inserido.</w:t>
      </w:r>
    </w:p>
    <w:p w14:paraId="1242829A" w14:textId="3A405F75" w:rsidR="00AE21EC" w:rsidRDefault="00AE21EC" w:rsidP="00CF24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Essas mudanças fazem parte de um processo contínuo e dinâmico iniciado no período fetal, modificado na infância por influências do meio ambiente e dos contextos educacional e social, e terminado após o completo crescimento físico e maturação sexual, consolidando a personalidade, independência econômica e integração do indivíduo na sociedade (EISENSTEIN, 2000).</w:t>
      </w:r>
    </w:p>
    <w:p w14:paraId="1C990D7D" w14:textId="2AB7CE2D" w:rsidR="00AE21EC" w:rsidRDefault="00AE21EC" w:rsidP="00872D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Não existe uma definição universal da faixa etária que compreende a adolescência. No Brasil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, o Estatuto da Criança e do Adolescente</w:t>
      </w:r>
      <w:r w:rsidR="003E08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(1990)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, Lei 8.069 (artigo 2º)</w:t>
      </w:r>
      <w:r w:rsidR="00CF2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define</w:t>
      </w:r>
      <w:r w:rsidR="00CF2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adolescente </w:t>
      </w:r>
      <w:r w:rsidR="00714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sendo o indivíduo com idade compreendida entre doze e dezoito anos</w:t>
      </w:r>
      <w:r w:rsidR="00872D2A"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Já a Organização Mundial da Saúde (OMS)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entende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</w:t>
      </w:r>
      <w:r w:rsidR="00CF24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adolescência é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período que vai dos dez anos completos aos vinte anos incompletos. Para fins da avaliação antropométrica a faixa etária adotada</w:t>
      </w:r>
      <w:r w:rsidR="00872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essa pesquisa será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mesma sugerida pela OMS</w:t>
      </w:r>
      <w:r w:rsidR="00714F03">
        <w:rPr>
          <w:rFonts w:ascii="Times New Roman" w:hAnsi="Times New Roman" w:cs="Times New Roman"/>
          <w:color w:val="000000" w:themeColor="text1"/>
          <w:sz w:val="24"/>
          <w:szCs w:val="24"/>
        </w:rPr>
        <w:t>, ou seja, de dez anos completos aos vinte anos incompletos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6A72916" w14:textId="2908E8D9" w:rsidR="00AE21EC" w:rsidRDefault="00AE21EC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fato de não existir padronização</w:t>
      </w:r>
      <w:r w:rsidR="00BB35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a faixa etária que compreende a adolescência,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traz implicações para os estudos</w:t>
      </w:r>
      <w:r w:rsidR="00BB35D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uma vez que</w:t>
      </w:r>
      <w:r w:rsidR="00BB35D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fatores como idade de egresso escolar diferentes em cada região, impossibilitam a universalidade dos dados (GOMES; ANJOS; VASCONCELLOS,2010). </w:t>
      </w:r>
    </w:p>
    <w:p w14:paraId="5A47E8E7" w14:textId="77777777" w:rsidR="00320004" w:rsidRDefault="00320004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3B3014" w14:textId="77777777" w:rsidR="00CF24A6" w:rsidRDefault="00CF24A6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900BD3" w14:textId="0A738C73" w:rsidR="00014D8A" w:rsidRPr="00022DB2" w:rsidRDefault="00014D8A" w:rsidP="00981C82">
      <w:pPr>
        <w:pStyle w:val="PargrafodaLista"/>
        <w:numPr>
          <w:ilvl w:val="1"/>
          <w:numId w:val="5"/>
        </w:numPr>
        <w:spacing w:after="0" w:line="360" w:lineRule="auto"/>
        <w:ind w:left="284" w:hanging="284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9" w:name="_Toc10883731"/>
      <w:r w:rsidRPr="00022DB2">
        <w:rPr>
          <w:rFonts w:ascii="Times New Roman" w:hAnsi="Times New Roman" w:cs="Times New Roman"/>
          <w:color w:val="000000" w:themeColor="text1"/>
          <w:sz w:val="24"/>
          <w:szCs w:val="24"/>
        </w:rPr>
        <w:t>SOFTWARE</w:t>
      </w:r>
      <w:bookmarkEnd w:id="29"/>
    </w:p>
    <w:p w14:paraId="180024F4" w14:textId="77777777" w:rsidR="00320004" w:rsidRDefault="00D516C6" w:rsidP="00182F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DB04A28" w14:textId="77777777" w:rsidR="00CF24A6" w:rsidRDefault="00CF24A6" w:rsidP="00182F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634C5E" w14:textId="58965E56" w:rsidR="00AE21EC" w:rsidRDefault="00D516C6" w:rsidP="00182F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Tipos de software: </w:t>
      </w:r>
      <w:r w:rsidRPr="00B2238C">
        <w:rPr>
          <w:rFonts w:ascii="Times New Roman" w:hAnsi="Times New Roman" w:cs="Times New Roman"/>
          <w:color w:val="FF0000"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de base (sistemas operacionais, linguagens de programação) e software aplicativo.</w:t>
      </w:r>
    </w:p>
    <w:p w14:paraId="499CAFD0" w14:textId="77777777" w:rsidR="00553986" w:rsidRPr="005974C9" w:rsidRDefault="00553986" w:rsidP="005539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acordo com Quadros, Dias e Moro (2004), a informática está cada vez mais presente no dia a dia de profissionais da saúde. Isso se deve as facilidades apresentadas no processamento e no acesso </w:t>
      </w:r>
      <w:ins w:id="30" w:author="CASA" w:date="2019-06-05T22:12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à</w:t>
        </w:r>
      </w:ins>
      <w:del w:id="31" w:author="CASA" w:date="2019-06-05T22:11:00Z">
        <w:r w:rsidDel="001D305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a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t>s informações</w:t>
      </w:r>
      <w:ins w:id="32" w:author="CASA" w:date="2019-06-05T22:17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 bancos de dados, Internet e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softwares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aplicativos desenvolvidos para realizarem tarefas </w:t>
      </w:r>
      <w:commentRangeStart w:id="33"/>
      <w:r>
        <w:rPr>
          <w:rFonts w:ascii="Times New Roman" w:hAnsi="Times New Roman" w:cs="Times New Roman"/>
          <w:color w:val="000000" w:themeColor="text1"/>
          <w:sz w:val="24"/>
          <w:szCs w:val="24"/>
        </w:rPr>
        <w:t>específicas</w:t>
      </w:r>
      <w:commentRangeEnd w:id="33"/>
      <w:r>
        <w:rPr>
          <w:rStyle w:val="Refdecomentrio"/>
        </w:rPr>
        <w:commentReference w:id="33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 avanço da tecnologia trouxe para a sociedade ferramentas que facilitam a coleta e o processamento de dados, além do acesso </w:t>
      </w:r>
      <w:del w:id="34" w:author="CASA" w:date="2019-06-05T22:12:00Z">
        <w:r w:rsidDel="001D305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a</w:delText>
        </w:r>
      </w:del>
      <w:ins w:id="35" w:author="CASA" w:date="2019-06-05T22:12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à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informações </w:t>
      </w:r>
      <w:ins w:id="36" w:author="CASA" w:date="2019-06-05T22:12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de forma 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>mais rápid</w:t>
      </w:r>
      <w:del w:id="37" w:author="CASA" w:date="2019-06-05T22:12:00Z">
        <w:r w:rsidDel="001D305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o</w:delText>
        </w:r>
      </w:del>
      <w:ins w:id="38" w:author="CASA" w:date="2019-06-05T22:12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a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precis</w:t>
      </w:r>
      <w:del w:id="39" w:author="CASA" w:date="2019-06-05T22:12:00Z">
        <w:r w:rsidDel="001D305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o</w:delText>
        </w:r>
      </w:del>
      <w:ins w:id="40" w:author="CASA" w:date="2019-06-05T22:12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a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del w:id="41" w:author="CASA" w:date="2019-06-05T22:12:00Z">
        <w:r w:rsidDel="001D305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Diversos setores adotaram recursos de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hardware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auxiliar na realização de tarefas, possibilitando agilidade, velocidade e auxílio na tomada de decisões.</w:t>
      </w:r>
    </w:p>
    <w:p w14:paraId="3313A8CC" w14:textId="2498C50A" w:rsidR="00AE21EC" w:rsidRDefault="00AE21EC" w:rsidP="00AE21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o crescente avanço da tecnologia é cada vez mais comum </w:t>
      </w:r>
      <w:ins w:id="42" w:author="CASA" w:date="2019-06-05T22:40:00Z">
        <w:r w:rsidR="00431501">
          <w:rPr>
            <w:rFonts w:ascii="Times New Roman" w:hAnsi="Times New Roman" w:cs="Times New Roman"/>
            <w:sz w:val="24"/>
            <w:szCs w:val="24"/>
          </w:rPr>
          <w:t>à</w:t>
        </w:r>
      </w:ins>
      <w:del w:id="43" w:author="CASA" w:date="2019-06-05T22:40:00Z">
        <w:r w:rsidDel="00431501">
          <w:rPr>
            <w:rFonts w:ascii="Times New Roman" w:hAnsi="Times New Roman" w:cs="Times New Roman"/>
            <w:sz w:val="24"/>
            <w:szCs w:val="24"/>
          </w:rPr>
          <w:delText>a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utilização de ferramentas computacionais para auxiliar o desenvolvimento de tarefas presentes no cotidiano de pessoas e organizações. As vantagens da utilização dessas tecnologias são inúmeras, dentre elas podem ser citadas a agilidade na execução de processos, a velocidade no processamento de informações e o baixo custo na sua utilização. </w:t>
      </w:r>
      <w:commentRangeStart w:id="44"/>
      <w:del w:id="45" w:author="CASA" w:date="2019-06-05T22:56:00Z">
        <w:r w:rsidDel="002966B9">
          <w:rPr>
            <w:rFonts w:ascii="Times New Roman" w:hAnsi="Times New Roman" w:cs="Times New Roman"/>
            <w:sz w:val="24"/>
            <w:szCs w:val="24"/>
          </w:rPr>
          <w:delText>Os sistemas de informação que segundo Stair e Reynolds (2011), São “conjunto de elementos ou componentes inter-relacionados que coleta (entrada), manipula (processo), armazena e dissemina dados (saída) e informações, e fornece reação corretiva (mecanismos de realimentação) para alcançar um objetivo”, são fundamentais em diversos setores da sociedade e trazem inúmeros benefícios para a mesma</w:delText>
        </w:r>
        <w:commentRangeEnd w:id="44"/>
        <w:r w:rsidR="008D407C" w:rsidDel="002966B9">
          <w:rPr>
            <w:rStyle w:val="Refdecomentrio"/>
          </w:rPr>
          <w:commentReference w:id="44"/>
        </w:r>
        <w:r w:rsidDel="002966B9">
          <w:rPr>
            <w:rFonts w:ascii="Times New Roman" w:hAnsi="Times New Roman" w:cs="Times New Roman"/>
            <w:sz w:val="24"/>
            <w:szCs w:val="24"/>
          </w:rPr>
          <w:delText>.</w:delText>
        </w:r>
      </w:del>
    </w:p>
    <w:p w14:paraId="143F5B60" w14:textId="4675525F" w:rsidR="00AE21EC" w:rsidRDefault="00AE21EC" w:rsidP="00AE21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del w:id="46" w:author="CASA" w:date="2019-06-05T22:57:00Z">
        <w:r w:rsidDel="002966B9">
          <w:rPr>
            <w:rFonts w:ascii="Times New Roman" w:hAnsi="Times New Roman" w:cs="Times New Roman"/>
            <w:sz w:val="24"/>
            <w:szCs w:val="24"/>
          </w:rPr>
          <w:tab/>
        </w:r>
      </w:del>
      <w:del w:id="47" w:author="CASA" w:date="2019-06-05T22:56:00Z">
        <w:r w:rsidR="009C1931" w:rsidDel="002966B9">
          <w:rPr>
            <w:rFonts w:ascii="Times New Roman" w:hAnsi="Times New Roman" w:cs="Times New Roman"/>
            <w:sz w:val="24"/>
            <w:szCs w:val="24"/>
          </w:rPr>
          <w:delText>Algumas ferramentas</w:delText>
        </w:r>
        <w:r w:rsidDel="002966B9">
          <w:rPr>
            <w:rFonts w:ascii="Times New Roman" w:hAnsi="Times New Roman" w:cs="Times New Roman"/>
            <w:sz w:val="24"/>
            <w:szCs w:val="24"/>
          </w:rPr>
          <w:delText xml:space="preserve"> tecnológicas </w:delText>
        </w:r>
        <w:r w:rsidR="009C1931" w:rsidDel="002966B9">
          <w:rPr>
            <w:rFonts w:ascii="Times New Roman" w:hAnsi="Times New Roman" w:cs="Times New Roman"/>
            <w:sz w:val="24"/>
            <w:szCs w:val="24"/>
          </w:rPr>
          <w:delText xml:space="preserve">são indispensáveis </w:delText>
        </w:r>
        <w:r w:rsidDel="002966B9">
          <w:rPr>
            <w:rFonts w:ascii="Times New Roman" w:hAnsi="Times New Roman" w:cs="Times New Roman"/>
            <w:sz w:val="24"/>
            <w:szCs w:val="24"/>
          </w:rPr>
          <w:delText>para r</w:delText>
        </w:r>
        <w:r w:rsidR="009C1931" w:rsidDel="002966B9">
          <w:rPr>
            <w:rFonts w:ascii="Times New Roman" w:hAnsi="Times New Roman" w:cs="Times New Roman"/>
            <w:sz w:val="24"/>
            <w:szCs w:val="24"/>
          </w:rPr>
          <w:delText xml:space="preserve">ealização de tarefas cotidianas, </w:delText>
        </w:r>
      </w:del>
      <w:ins w:id="48" w:author="CASA" w:date="2019-06-05T22:57:00Z">
        <w:r w:rsidR="002966B9">
          <w:rPr>
            <w:rFonts w:ascii="Times New Roman" w:hAnsi="Times New Roman" w:cs="Times New Roman"/>
            <w:sz w:val="24"/>
            <w:szCs w:val="24"/>
          </w:rPr>
          <w:t>U</w:t>
        </w:r>
      </w:ins>
      <w:del w:id="49" w:author="CASA" w:date="2019-06-05T22:57:00Z">
        <w:r w:rsidR="009C1931" w:rsidDel="002966B9">
          <w:rPr>
            <w:rFonts w:ascii="Times New Roman" w:hAnsi="Times New Roman" w:cs="Times New Roman"/>
            <w:sz w:val="24"/>
            <w:szCs w:val="24"/>
          </w:rPr>
          <w:delText>u</w:delText>
        </w:r>
      </w:del>
      <w:r w:rsidR="009C1931">
        <w:rPr>
          <w:rFonts w:ascii="Times New Roman" w:hAnsi="Times New Roman" w:cs="Times New Roman"/>
          <w:sz w:val="24"/>
          <w:szCs w:val="24"/>
        </w:rPr>
        <w:t xml:space="preserve">m exemplo dessas ferramentas são os </w:t>
      </w:r>
      <w:r w:rsidR="009C1931">
        <w:rPr>
          <w:rFonts w:ascii="Times New Roman" w:hAnsi="Times New Roman" w:cs="Times New Roman"/>
          <w:i/>
          <w:sz w:val="24"/>
          <w:szCs w:val="24"/>
        </w:rPr>
        <w:t>softwares</w:t>
      </w:r>
      <w:ins w:id="50" w:author="CASA" w:date="2019-06-05T22:57:00Z">
        <w:r w:rsidR="002966B9">
          <w:rPr>
            <w:rFonts w:ascii="Times New Roman" w:hAnsi="Times New Roman" w:cs="Times New Roman"/>
            <w:i/>
            <w:sz w:val="24"/>
            <w:szCs w:val="24"/>
          </w:rPr>
          <w:t xml:space="preserve">, que podem </w:t>
        </w:r>
        <w:proofErr w:type="gramStart"/>
        <w:r w:rsidR="002966B9">
          <w:rPr>
            <w:rFonts w:ascii="Times New Roman" w:hAnsi="Times New Roman" w:cs="Times New Roman"/>
            <w:i/>
            <w:sz w:val="24"/>
            <w:szCs w:val="24"/>
          </w:rPr>
          <w:t xml:space="preserve">ser </w:t>
        </w:r>
      </w:ins>
      <w:r w:rsidR="009C1931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="009C1931">
        <w:rPr>
          <w:rFonts w:ascii="Times New Roman" w:hAnsi="Times New Roman" w:cs="Times New Roman"/>
          <w:sz w:val="24"/>
          <w:szCs w:val="24"/>
        </w:rPr>
        <w:t xml:space="preserve"> </w:t>
      </w:r>
      <w:del w:id="51" w:author="CASA" w:date="2019-06-05T22:57:00Z">
        <w:r w:rsidR="005F642D" w:rsidDel="002966B9">
          <w:rPr>
            <w:rFonts w:ascii="Times New Roman" w:hAnsi="Times New Roman" w:cs="Times New Roman"/>
            <w:sz w:val="24"/>
            <w:szCs w:val="24"/>
          </w:rPr>
          <w:delText>De acordo com Sommerville (2011),</w:delText>
        </w:r>
        <w:r w:rsidDel="002966B9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52" w:author="CASA" w:date="2019-06-05T22:58:00Z">
        <w:r w:rsidDel="002966B9">
          <w:rPr>
            <w:rFonts w:ascii="Times New Roman" w:hAnsi="Times New Roman" w:cs="Times New Roman"/>
            <w:i/>
            <w:sz w:val="24"/>
            <w:szCs w:val="24"/>
          </w:rPr>
          <w:delText xml:space="preserve">software </w:delText>
        </w:r>
        <w:r w:rsidR="005F642D" w:rsidDel="002966B9">
          <w:rPr>
            <w:rFonts w:ascii="Times New Roman" w:hAnsi="Times New Roman" w:cs="Times New Roman"/>
            <w:sz w:val="24"/>
            <w:szCs w:val="24"/>
          </w:rPr>
          <w:delText xml:space="preserve">pode </w:delText>
        </w:r>
      </w:del>
      <w:r w:rsidR="005F642D">
        <w:rPr>
          <w:rFonts w:ascii="Times New Roman" w:hAnsi="Times New Roman" w:cs="Times New Roman"/>
          <w:sz w:val="24"/>
          <w:szCs w:val="24"/>
        </w:rPr>
        <w:t>ser entendido</w:t>
      </w:r>
      <w:ins w:id="53" w:author="CASA" w:date="2019-06-05T22:57:00Z">
        <w:r w:rsidR="002966B9">
          <w:rPr>
            <w:rFonts w:ascii="Times New Roman" w:hAnsi="Times New Roman" w:cs="Times New Roman"/>
            <w:sz w:val="24"/>
            <w:szCs w:val="24"/>
          </w:rPr>
          <w:t>s</w:t>
        </w:r>
      </w:ins>
      <w:r w:rsidR="005F642D">
        <w:rPr>
          <w:rFonts w:ascii="Times New Roman" w:hAnsi="Times New Roman" w:cs="Times New Roman"/>
          <w:sz w:val="24"/>
          <w:szCs w:val="24"/>
        </w:rPr>
        <w:t xml:space="preserve"> como sendo</w:t>
      </w:r>
      <w:r>
        <w:rPr>
          <w:rFonts w:ascii="Times New Roman" w:hAnsi="Times New Roman" w:cs="Times New Roman"/>
          <w:sz w:val="24"/>
          <w:szCs w:val="24"/>
        </w:rPr>
        <w:t xml:space="preserve"> um programa de computador </w:t>
      </w:r>
      <w:r w:rsidR="005F642D">
        <w:rPr>
          <w:rFonts w:ascii="Times New Roman" w:hAnsi="Times New Roman" w:cs="Times New Roman"/>
          <w:sz w:val="24"/>
          <w:szCs w:val="24"/>
        </w:rPr>
        <w:t>com documentação associada, podendo ser desenvolvido para um cliente específico ou mercado em geral</w:t>
      </w:r>
      <w:ins w:id="54" w:author="CASA" w:date="2019-06-05T22:58:00Z">
        <w:r w:rsidR="002966B9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del w:id="55" w:author="CASA" w:date="2019-06-05T22:58:00Z">
        <w:r w:rsidR="005F642D" w:rsidDel="002966B9">
          <w:rPr>
            <w:rFonts w:ascii="Times New Roman" w:hAnsi="Times New Roman" w:cs="Times New Roman"/>
            <w:sz w:val="24"/>
            <w:szCs w:val="24"/>
          </w:rPr>
          <w:delText xml:space="preserve">. </w:delText>
        </w:r>
        <w:r w:rsidR="009C1931" w:rsidDel="002966B9">
          <w:rPr>
            <w:rFonts w:ascii="Times New Roman" w:hAnsi="Times New Roman" w:cs="Times New Roman"/>
            <w:sz w:val="24"/>
            <w:szCs w:val="24"/>
          </w:rPr>
          <w:delText>S</w:delText>
        </w:r>
      </w:del>
      <w:ins w:id="56" w:author="CASA" w:date="2019-06-05T22:58:00Z">
        <w:r w:rsidR="002966B9">
          <w:rPr>
            <w:rFonts w:ascii="Times New Roman" w:hAnsi="Times New Roman" w:cs="Times New Roman"/>
            <w:sz w:val="24"/>
            <w:szCs w:val="24"/>
          </w:rPr>
          <w:t>s</w:t>
        </w:r>
      </w:ins>
      <w:r w:rsidR="009C1931">
        <w:rPr>
          <w:rFonts w:ascii="Times New Roman" w:hAnsi="Times New Roman" w:cs="Times New Roman"/>
          <w:sz w:val="24"/>
          <w:szCs w:val="24"/>
        </w:rPr>
        <w:t>endo</w:t>
      </w:r>
      <w:r w:rsidR="005F64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capaz</w:t>
      </w:r>
      <w:r w:rsidR="00A035B8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de administrar e gerenciar o </w:t>
      </w:r>
      <w:r>
        <w:rPr>
          <w:rFonts w:ascii="Times New Roman" w:hAnsi="Times New Roman" w:cs="Times New Roman"/>
          <w:sz w:val="24"/>
          <w:szCs w:val="24"/>
        </w:rPr>
        <w:lastRenderedPageBreak/>
        <w:t>funcionamento de um sistema baseado em um computador e executa</w:t>
      </w:r>
      <w:r w:rsidR="005F642D">
        <w:rPr>
          <w:rFonts w:ascii="Times New Roman" w:hAnsi="Times New Roman" w:cs="Times New Roman"/>
          <w:sz w:val="24"/>
          <w:szCs w:val="24"/>
        </w:rPr>
        <w:t>r tarefas específicas</w:t>
      </w:r>
      <w:ins w:id="57" w:author="CASA" w:date="2019-06-05T22:59:00Z">
        <w:r w:rsidR="002966B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58" w:author="CASA" w:date="2019-06-05T22:58:00Z">
        <w:r w:rsidR="002966B9">
          <w:rPr>
            <w:rFonts w:ascii="Times New Roman" w:hAnsi="Times New Roman" w:cs="Times New Roman"/>
            <w:sz w:val="24"/>
            <w:szCs w:val="24"/>
          </w:rPr>
          <w:t xml:space="preserve">(SOMMERVILLE, </w:t>
        </w:r>
        <w:commentRangeStart w:id="59"/>
        <w:r w:rsidR="002966B9">
          <w:rPr>
            <w:rFonts w:ascii="Times New Roman" w:hAnsi="Times New Roman" w:cs="Times New Roman"/>
            <w:sz w:val="24"/>
            <w:szCs w:val="24"/>
          </w:rPr>
          <w:t>2011</w:t>
        </w:r>
      </w:ins>
      <w:commentRangeEnd w:id="59"/>
      <w:ins w:id="60" w:author="CASA" w:date="2019-06-05T23:01:00Z">
        <w:r w:rsidR="002966B9">
          <w:rPr>
            <w:rStyle w:val="Refdecomentrio"/>
          </w:rPr>
          <w:commentReference w:id="59"/>
        </w:r>
      </w:ins>
      <w:ins w:id="61" w:author="CASA" w:date="2019-06-05T22:58:00Z">
        <w:r w:rsidR="002966B9">
          <w:rPr>
            <w:rFonts w:ascii="Times New Roman" w:hAnsi="Times New Roman" w:cs="Times New Roman"/>
            <w:sz w:val="24"/>
            <w:szCs w:val="24"/>
          </w:rPr>
          <w:t>).</w:t>
        </w:r>
      </w:ins>
      <w:r w:rsidR="005F642D">
        <w:rPr>
          <w:rFonts w:ascii="Times New Roman" w:hAnsi="Times New Roman" w:cs="Times New Roman"/>
          <w:sz w:val="24"/>
          <w:szCs w:val="24"/>
        </w:rPr>
        <w:t>.</w:t>
      </w:r>
    </w:p>
    <w:p w14:paraId="5DA12D5E" w14:textId="2535E5BC" w:rsidR="00AE21EC" w:rsidRDefault="00AE21EC" w:rsidP="00AE21EC">
      <w:pPr>
        <w:tabs>
          <w:tab w:val="left" w:pos="709"/>
          <w:tab w:val="left" w:pos="4005"/>
        </w:tabs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del w:id="62" w:author="CASA" w:date="2019-06-05T23:03:00Z">
        <w:r w:rsidDel="002966B9">
          <w:rPr>
            <w:rFonts w:ascii="Times New Roman" w:hAnsi="Times New Roman" w:cs="Times New Roman"/>
            <w:sz w:val="24"/>
            <w:szCs w:val="24"/>
          </w:rPr>
          <w:delText xml:space="preserve">De acordo com Cassilo (2003), o </w:delText>
        </w:r>
        <w:r w:rsidDel="002966B9">
          <w:rPr>
            <w:rFonts w:ascii="Times New Roman" w:hAnsi="Times New Roman" w:cs="Times New Roman"/>
            <w:i/>
            <w:sz w:val="24"/>
            <w:szCs w:val="24"/>
          </w:rPr>
          <w:delText xml:space="preserve">software </w:delText>
        </w:r>
        <w:r w:rsidDel="002966B9">
          <w:rPr>
            <w:rFonts w:ascii="Times New Roman" w:hAnsi="Times New Roman" w:cs="Times New Roman"/>
            <w:sz w:val="24"/>
            <w:szCs w:val="24"/>
          </w:rPr>
          <w:delText>pode ser entendido como um conjunto alterável de instruções ordenadas e lógicas</w:delText>
        </w:r>
        <w:r w:rsidR="00A249DB" w:rsidDel="002966B9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del w:id="63" w:author="CASA" w:date="2019-06-05T22:59:00Z">
        <w:r w:rsidDel="002966B9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64" w:author="CASA" w:date="2019-06-05T23:03:00Z">
        <w:r w:rsidDel="002966B9">
          <w:rPr>
            <w:rFonts w:ascii="Times New Roman" w:hAnsi="Times New Roman" w:cs="Times New Roman"/>
            <w:sz w:val="24"/>
            <w:szCs w:val="24"/>
          </w:rPr>
          <w:delText xml:space="preserve">fornecidas ao </w:delText>
        </w:r>
        <w:commentRangeStart w:id="65"/>
        <w:r w:rsidRPr="00E02173" w:rsidDel="002966B9">
          <w:rPr>
            <w:rFonts w:ascii="Times New Roman" w:hAnsi="Times New Roman" w:cs="Times New Roman"/>
            <w:i/>
            <w:sz w:val="24"/>
            <w:szCs w:val="24"/>
          </w:rPr>
          <w:delText>hardware</w:delText>
        </w:r>
        <w:commentRangeEnd w:id="65"/>
        <w:r w:rsidR="002966B9" w:rsidDel="002966B9">
          <w:rPr>
            <w:rStyle w:val="Refdecomentrio"/>
          </w:rPr>
          <w:commentReference w:id="65"/>
        </w:r>
        <w:r w:rsidDel="002966B9">
          <w:rPr>
            <w:rFonts w:ascii="Times New Roman" w:hAnsi="Times New Roman" w:cs="Times New Roman"/>
            <w:i/>
            <w:sz w:val="24"/>
            <w:szCs w:val="24"/>
          </w:rPr>
          <w:delText xml:space="preserve"> </w:delText>
        </w:r>
        <w:r w:rsidDel="002966B9">
          <w:rPr>
            <w:rFonts w:ascii="Times New Roman" w:hAnsi="Times New Roman" w:cs="Times New Roman"/>
            <w:sz w:val="24"/>
            <w:szCs w:val="24"/>
          </w:rPr>
          <w:delText>para que possa executar procedimentos que são necessários para solucionar problemas e realizar tarefas de processamento de dados.</w:delText>
        </w:r>
      </w:del>
      <w:del w:id="66" w:author="CASA" w:date="2019-06-05T23:00:00Z">
        <w:r w:rsidDel="002966B9">
          <w:rPr>
            <w:rFonts w:ascii="Times New Roman" w:hAnsi="Times New Roman" w:cs="Times New Roman"/>
            <w:sz w:val="24"/>
            <w:szCs w:val="24"/>
          </w:rPr>
          <w:delText xml:space="preserve"> Já os </w:delText>
        </w:r>
        <w:r w:rsidDel="002966B9">
          <w:rPr>
            <w:rFonts w:ascii="Times New Roman" w:hAnsi="Times New Roman" w:cs="Times New Roman"/>
            <w:i/>
            <w:sz w:val="24"/>
            <w:szCs w:val="24"/>
          </w:rPr>
          <w:delText xml:space="preserve">softwares </w:delText>
        </w:r>
        <w:r w:rsidDel="002966B9">
          <w:rPr>
            <w:rFonts w:ascii="Times New Roman" w:hAnsi="Times New Roman" w:cs="Times New Roman"/>
            <w:sz w:val="24"/>
            <w:szCs w:val="24"/>
          </w:rPr>
          <w:delText xml:space="preserve">do sistema são programas que controlam as operações que serão realizadas pelo computador e pelos seus dispositivos, apresentando uma interface entre o </w:delText>
        </w:r>
        <w:r w:rsidDel="002966B9">
          <w:rPr>
            <w:rFonts w:ascii="Times New Roman" w:hAnsi="Times New Roman" w:cs="Times New Roman"/>
            <w:i/>
            <w:sz w:val="24"/>
            <w:szCs w:val="24"/>
          </w:rPr>
          <w:delText xml:space="preserve">software </w:delText>
        </w:r>
        <w:r w:rsidDel="002966B9">
          <w:rPr>
            <w:rFonts w:ascii="Times New Roman" w:hAnsi="Times New Roman" w:cs="Times New Roman"/>
            <w:sz w:val="24"/>
            <w:szCs w:val="24"/>
          </w:rPr>
          <w:delText xml:space="preserve">aplicativo o usuário e a </w:delText>
        </w:r>
        <w:commentRangeStart w:id="67"/>
        <w:r w:rsidDel="002966B9">
          <w:rPr>
            <w:rFonts w:ascii="Times New Roman" w:hAnsi="Times New Roman" w:cs="Times New Roman"/>
            <w:sz w:val="24"/>
            <w:szCs w:val="24"/>
          </w:rPr>
          <w:delText>máquina</w:delText>
        </w:r>
      </w:del>
      <w:commentRangeEnd w:id="67"/>
      <w:r w:rsidR="002966B9">
        <w:rPr>
          <w:rStyle w:val="Refdecomentrio"/>
        </w:rPr>
        <w:commentReference w:id="67"/>
      </w:r>
      <w:r>
        <w:rPr>
          <w:rFonts w:ascii="Times New Roman" w:hAnsi="Times New Roman" w:cs="Times New Roman"/>
          <w:sz w:val="24"/>
          <w:szCs w:val="24"/>
        </w:rPr>
        <w:t>.</w:t>
      </w:r>
      <w:r>
        <w:t xml:space="preserve"> </w:t>
      </w:r>
    </w:p>
    <w:p w14:paraId="1BADDDD7" w14:textId="77777777" w:rsidR="00320004" w:rsidRDefault="00320004" w:rsidP="00AE21EC">
      <w:pPr>
        <w:tabs>
          <w:tab w:val="left" w:pos="709"/>
          <w:tab w:val="left" w:pos="4005"/>
        </w:tabs>
        <w:spacing w:after="0" w:line="360" w:lineRule="auto"/>
        <w:jc w:val="both"/>
      </w:pPr>
    </w:p>
    <w:p w14:paraId="19A5D89C" w14:textId="0667490C" w:rsidR="00014D8A" w:rsidRPr="00F21D82" w:rsidRDefault="00022DB2" w:rsidP="006A634B">
      <w:pPr>
        <w:pStyle w:val="PargrafodaLista"/>
        <w:numPr>
          <w:ilvl w:val="2"/>
          <w:numId w:val="5"/>
        </w:numPr>
        <w:spacing w:after="0" w:line="360" w:lineRule="auto"/>
        <w:ind w:left="284" w:hanging="284"/>
        <w:outlineLvl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8" w:name="_Toc10883732"/>
      <w:r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Engenharia De Software</w:t>
      </w:r>
      <w:bookmarkEnd w:id="68"/>
    </w:p>
    <w:p w14:paraId="7824375A" w14:textId="77777777" w:rsidR="00320004" w:rsidRDefault="00320004" w:rsidP="00C82569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141D350" w14:textId="7B635049" w:rsidR="00DC21A4" w:rsidRDefault="00B5210D" w:rsidP="00C82569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utilização de </w:t>
      </w:r>
      <w:r w:rsidR="00AE21EC" w:rsidRPr="00B5210D">
        <w:rPr>
          <w:rFonts w:ascii="Times New Roman" w:hAnsi="Times New Roman" w:cs="Times New Roman"/>
          <w:i/>
          <w:sz w:val="24"/>
          <w:szCs w:val="24"/>
        </w:rPr>
        <w:t>softwares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C21A4">
        <w:rPr>
          <w:rFonts w:ascii="Times New Roman" w:hAnsi="Times New Roman" w:cs="Times New Roman"/>
          <w:sz w:val="24"/>
          <w:szCs w:val="24"/>
        </w:rPr>
        <w:t xml:space="preserve">aplicativos </w:t>
      </w:r>
      <w:r>
        <w:rPr>
          <w:rFonts w:ascii="Times New Roman" w:hAnsi="Times New Roman" w:cs="Times New Roman"/>
          <w:sz w:val="24"/>
          <w:szCs w:val="24"/>
        </w:rPr>
        <w:t xml:space="preserve">é </w:t>
      </w:r>
      <w:r w:rsidR="00DC21A4">
        <w:rPr>
          <w:rFonts w:ascii="Times New Roman" w:hAnsi="Times New Roman" w:cs="Times New Roman"/>
          <w:sz w:val="24"/>
          <w:szCs w:val="24"/>
        </w:rPr>
        <w:t>indispensável</w:t>
      </w:r>
      <w:r>
        <w:rPr>
          <w:rFonts w:ascii="Times New Roman" w:hAnsi="Times New Roman" w:cs="Times New Roman"/>
          <w:sz w:val="24"/>
          <w:szCs w:val="24"/>
        </w:rPr>
        <w:t xml:space="preserve"> para </w:t>
      </w:r>
      <w:r w:rsidR="00DC21A4">
        <w:rPr>
          <w:rFonts w:ascii="Times New Roman" w:hAnsi="Times New Roman" w:cs="Times New Roman"/>
          <w:sz w:val="24"/>
          <w:szCs w:val="24"/>
        </w:rPr>
        <w:t>o exercício</w:t>
      </w:r>
      <w:r>
        <w:rPr>
          <w:rFonts w:ascii="Times New Roman" w:hAnsi="Times New Roman" w:cs="Times New Roman"/>
          <w:sz w:val="24"/>
          <w:szCs w:val="24"/>
        </w:rPr>
        <w:t xml:space="preserve"> de diversas atividades na sociedade </w:t>
      </w:r>
      <w:r w:rsidR="00DC21A4">
        <w:rPr>
          <w:rFonts w:ascii="Times New Roman" w:hAnsi="Times New Roman" w:cs="Times New Roman"/>
          <w:sz w:val="24"/>
          <w:szCs w:val="24"/>
        </w:rPr>
        <w:t>atual</w:t>
      </w:r>
      <w:r w:rsidR="00AE21EC" w:rsidRPr="00D17024">
        <w:rPr>
          <w:rFonts w:ascii="Times New Roman" w:hAnsi="Times New Roman" w:cs="Times New Roman"/>
          <w:sz w:val="24"/>
          <w:szCs w:val="24"/>
        </w:rPr>
        <w:t>. Orga</w:t>
      </w:r>
      <w:r>
        <w:rPr>
          <w:rFonts w:ascii="Times New Roman" w:hAnsi="Times New Roman" w:cs="Times New Roman"/>
          <w:sz w:val="24"/>
          <w:szCs w:val="24"/>
        </w:rPr>
        <w:t xml:space="preserve">nizações públicas e privadas, setores de comércio e de </w:t>
      </w:r>
      <w:r w:rsidR="00AE21EC" w:rsidRPr="00D17024">
        <w:rPr>
          <w:rFonts w:ascii="Times New Roman" w:hAnsi="Times New Roman" w:cs="Times New Roman"/>
          <w:sz w:val="24"/>
          <w:szCs w:val="24"/>
        </w:rPr>
        <w:t>infraestrutura dentre outros são controla</w:t>
      </w:r>
      <w:r>
        <w:rPr>
          <w:rFonts w:ascii="Times New Roman" w:hAnsi="Times New Roman" w:cs="Times New Roman"/>
          <w:sz w:val="24"/>
          <w:szCs w:val="24"/>
        </w:rPr>
        <w:t>dos por sistemas computacionais</w:t>
      </w:r>
      <w:r w:rsidR="00DC21A4">
        <w:rPr>
          <w:rFonts w:ascii="Times New Roman" w:hAnsi="Times New Roman" w:cs="Times New Roman"/>
          <w:sz w:val="24"/>
          <w:szCs w:val="24"/>
        </w:rPr>
        <w:t>. Sistemas esses que dão suporte para a execução de aplicativos que realizam atividades específicas de acordo a demanda e com a área em que são plicados.</w:t>
      </w:r>
    </w:p>
    <w:p w14:paraId="31358AED" w14:textId="397CEFBC" w:rsidR="007A3F96" w:rsidRPr="007B0A18" w:rsidRDefault="007A3F96" w:rsidP="00C82569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0A18">
        <w:rPr>
          <w:rFonts w:ascii="Times New Roman" w:hAnsi="Times New Roman" w:cs="Times New Roman"/>
          <w:sz w:val="24"/>
          <w:szCs w:val="24"/>
        </w:rPr>
        <w:t>Diversos sistemas existentes atualmente</w:t>
      </w:r>
      <w:r w:rsidR="00DC21A4" w:rsidRPr="007B0A18">
        <w:rPr>
          <w:rFonts w:ascii="Times New Roman" w:hAnsi="Times New Roman" w:cs="Times New Roman"/>
          <w:sz w:val="24"/>
          <w:szCs w:val="24"/>
        </w:rPr>
        <w:t>,</w:t>
      </w:r>
      <w:r w:rsidRPr="007B0A18">
        <w:rPr>
          <w:rFonts w:ascii="Times New Roman" w:hAnsi="Times New Roman" w:cs="Times New Roman"/>
          <w:sz w:val="24"/>
          <w:szCs w:val="24"/>
        </w:rPr>
        <w:t xml:space="preserve"> como o de gestão empresarial, bolsa de valores mundiais e</w:t>
      </w:r>
      <w:r w:rsidR="00AE21EC" w:rsidRPr="007B0A18">
        <w:rPr>
          <w:rFonts w:ascii="Times New Roman" w:hAnsi="Times New Roman" w:cs="Times New Roman"/>
          <w:sz w:val="24"/>
          <w:szCs w:val="24"/>
        </w:rPr>
        <w:t xml:space="preserve"> sistema</w:t>
      </w:r>
      <w:r w:rsidRPr="007B0A18">
        <w:rPr>
          <w:rFonts w:ascii="Times New Roman" w:hAnsi="Times New Roman" w:cs="Times New Roman"/>
          <w:sz w:val="24"/>
          <w:szCs w:val="24"/>
        </w:rPr>
        <w:t>s</w:t>
      </w:r>
      <w:r w:rsidR="00AE21EC" w:rsidRPr="007B0A18">
        <w:rPr>
          <w:rFonts w:ascii="Times New Roman" w:hAnsi="Times New Roman" w:cs="Times New Roman"/>
          <w:sz w:val="24"/>
          <w:szCs w:val="24"/>
        </w:rPr>
        <w:t xml:space="preserve"> financeiro</w:t>
      </w:r>
      <w:r w:rsidRPr="007B0A18">
        <w:rPr>
          <w:rFonts w:ascii="Times New Roman" w:hAnsi="Times New Roman" w:cs="Times New Roman"/>
          <w:sz w:val="24"/>
          <w:szCs w:val="24"/>
        </w:rPr>
        <w:t>s</w:t>
      </w:r>
      <w:r w:rsidR="00AE21EC" w:rsidRPr="007B0A18">
        <w:rPr>
          <w:rFonts w:ascii="Times New Roman" w:hAnsi="Times New Roman" w:cs="Times New Roman"/>
          <w:sz w:val="24"/>
          <w:szCs w:val="24"/>
        </w:rPr>
        <w:t xml:space="preserve"> são informatizados</w:t>
      </w:r>
      <w:r w:rsidRPr="007B0A18">
        <w:rPr>
          <w:rFonts w:ascii="Times New Roman" w:hAnsi="Times New Roman" w:cs="Times New Roman"/>
          <w:sz w:val="24"/>
          <w:szCs w:val="24"/>
        </w:rPr>
        <w:t xml:space="preserve">. Como </w:t>
      </w:r>
      <w:r w:rsidR="00AE21EC" w:rsidRPr="007B0A18">
        <w:rPr>
          <w:rFonts w:ascii="Times New Roman" w:hAnsi="Times New Roman" w:cs="Times New Roman"/>
          <w:sz w:val="24"/>
          <w:szCs w:val="24"/>
        </w:rPr>
        <w:t>consequência</w:t>
      </w:r>
      <w:r w:rsidRPr="007B0A18">
        <w:rPr>
          <w:rFonts w:ascii="Times New Roman" w:hAnsi="Times New Roman" w:cs="Times New Roman"/>
          <w:sz w:val="24"/>
          <w:szCs w:val="24"/>
        </w:rPr>
        <w:t>,</w:t>
      </w:r>
      <w:r w:rsidR="00AE21EC" w:rsidRPr="007B0A18">
        <w:rPr>
          <w:rFonts w:ascii="Times New Roman" w:hAnsi="Times New Roman" w:cs="Times New Roman"/>
          <w:sz w:val="24"/>
          <w:szCs w:val="24"/>
        </w:rPr>
        <w:t xml:space="preserve"> precisam de um </w:t>
      </w:r>
      <w:r w:rsidR="00AE21EC" w:rsidRPr="007B0A18">
        <w:rPr>
          <w:rFonts w:ascii="Times New Roman" w:hAnsi="Times New Roman" w:cs="Times New Roman"/>
          <w:i/>
          <w:sz w:val="24"/>
          <w:szCs w:val="24"/>
        </w:rPr>
        <w:t>software</w:t>
      </w:r>
      <w:r w:rsidR="00AE21EC" w:rsidRPr="007B0A18">
        <w:rPr>
          <w:rFonts w:ascii="Times New Roman" w:hAnsi="Times New Roman" w:cs="Times New Roman"/>
          <w:sz w:val="24"/>
          <w:szCs w:val="24"/>
        </w:rPr>
        <w:t xml:space="preserve">, ou melhor, dizendo um sistema de </w:t>
      </w:r>
      <w:r w:rsidR="00AE21EC" w:rsidRPr="007B0A18">
        <w:rPr>
          <w:rFonts w:ascii="Times New Roman" w:hAnsi="Times New Roman" w:cs="Times New Roman"/>
          <w:i/>
          <w:sz w:val="24"/>
          <w:szCs w:val="24"/>
        </w:rPr>
        <w:t>software</w:t>
      </w:r>
      <w:r w:rsidR="00AE21EC" w:rsidRPr="007B0A18">
        <w:rPr>
          <w:rFonts w:ascii="Times New Roman" w:hAnsi="Times New Roman" w:cs="Times New Roman"/>
          <w:sz w:val="24"/>
          <w:szCs w:val="24"/>
        </w:rPr>
        <w:t xml:space="preserve"> para que tudo seja gerenciado.</w:t>
      </w:r>
      <w:r w:rsidRPr="007B0A18">
        <w:rPr>
          <w:rFonts w:ascii="Times New Roman" w:hAnsi="Times New Roman" w:cs="Times New Roman"/>
          <w:sz w:val="24"/>
          <w:szCs w:val="24"/>
        </w:rPr>
        <w:t xml:space="preserve"> </w:t>
      </w:r>
      <w:r w:rsidR="00DC21A4" w:rsidRPr="007B0A18">
        <w:rPr>
          <w:rFonts w:ascii="Times New Roman" w:hAnsi="Times New Roman" w:cs="Times New Roman"/>
          <w:sz w:val="24"/>
          <w:szCs w:val="24"/>
        </w:rPr>
        <w:t>Esse tipo de</w:t>
      </w:r>
      <w:r w:rsidRPr="007B0A18">
        <w:rPr>
          <w:rFonts w:ascii="Times New Roman" w:hAnsi="Times New Roman" w:cs="Times New Roman"/>
          <w:sz w:val="24"/>
          <w:szCs w:val="24"/>
        </w:rPr>
        <w:t xml:space="preserve"> tecnologias </w:t>
      </w:r>
      <w:r w:rsidR="00DC21A4" w:rsidRPr="007B0A18">
        <w:rPr>
          <w:rFonts w:ascii="Times New Roman" w:hAnsi="Times New Roman" w:cs="Times New Roman"/>
          <w:sz w:val="24"/>
          <w:szCs w:val="24"/>
        </w:rPr>
        <w:t>está</w:t>
      </w:r>
      <w:r w:rsidRPr="007B0A18">
        <w:rPr>
          <w:rFonts w:ascii="Times New Roman" w:hAnsi="Times New Roman" w:cs="Times New Roman"/>
          <w:sz w:val="24"/>
          <w:szCs w:val="24"/>
        </w:rPr>
        <w:t xml:space="preserve"> em constante evolução</w:t>
      </w:r>
      <w:r w:rsidR="00DC21A4" w:rsidRPr="007B0A18">
        <w:rPr>
          <w:rFonts w:ascii="Times New Roman" w:hAnsi="Times New Roman" w:cs="Times New Roman"/>
          <w:sz w:val="24"/>
          <w:szCs w:val="24"/>
        </w:rPr>
        <w:t>,</w:t>
      </w:r>
      <w:r w:rsidRPr="007B0A18">
        <w:rPr>
          <w:rFonts w:ascii="Times New Roman" w:hAnsi="Times New Roman" w:cs="Times New Roman"/>
          <w:sz w:val="24"/>
          <w:szCs w:val="24"/>
        </w:rPr>
        <w:t xml:space="preserve"> e é fortemente influenciado pelas estruturas organizacionais e pelo modo como são utilizados recursos de sistemas de informação pelas organizações</w:t>
      </w:r>
      <w:r w:rsidR="002966B9" w:rsidRPr="007B0A18">
        <w:rPr>
          <w:rFonts w:ascii="Times New Roman" w:hAnsi="Times New Roman" w:cs="Times New Roman"/>
          <w:sz w:val="24"/>
          <w:szCs w:val="24"/>
        </w:rPr>
        <w:t xml:space="preserve"> (PINHEIRO, 2006)</w:t>
      </w:r>
      <w:r w:rsidRPr="007B0A18">
        <w:rPr>
          <w:rFonts w:ascii="Times New Roman" w:hAnsi="Times New Roman" w:cs="Times New Roman"/>
          <w:sz w:val="24"/>
          <w:szCs w:val="24"/>
        </w:rPr>
        <w:t>.</w:t>
      </w:r>
      <w:r w:rsidR="00C82569" w:rsidRPr="007B0A18">
        <w:rPr>
          <w:rFonts w:ascii="Times New Roman" w:hAnsi="Times New Roman" w:cs="Times New Roman"/>
          <w:sz w:val="24"/>
          <w:szCs w:val="24"/>
        </w:rPr>
        <w:t xml:space="preserve"> A utilização apropriada desses recursos pode trazer grandes benefícios </w:t>
      </w:r>
      <w:r w:rsidR="00DC21A4" w:rsidRPr="007B0A18">
        <w:rPr>
          <w:rFonts w:ascii="Times New Roman" w:hAnsi="Times New Roman" w:cs="Times New Roman"/>
          <w:sz w:val="24"/>
          <w:szCs w:val="24"/>
        </w:rPr>
        <w:t>à</w:t>
      </w:r>
      <w:r w:rsidR="00C82569" w:rsidRPr="007B0A18">
        <w:rPr>
          <w:rFonts w:ascii="Times New Roman" w:hAnsi="Times New Roman" w:cs="Times New Roman"/>
          <w:sz w:val="24"/>
          <w:szCs w:val="24"/>
        </w:rPr>
        <w:t>s pessoas e organizações.</w:t>
      </w:r>
    </w:p>
    <w:p w14:paraId="15A936AD" w14:textId="0950A2A6" w:rsidR="00AE21EC" w:rsidRPr="00D17024" w:rsidRDefault="00AE21EC" w:rsidP="00AE21E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7024">
        <w:rPr>
          <w:rFonts w:ascii="Times New Roman" w:hAnsi="Times New Roman" w:cs="Times New Roman"/>
          <w:sz w:val="24"/>
          <w:szCs w:val="24"/>
        </w:rPr>
        <w:t xml:space="preserve">Visto que esses sistemas são imprescindíveis e indispensáveis nos dias atuais, </w:t>
      </w:r>
      <w:r w:rsidR="00C82569">
        <w:rPr>
          <w:rFonts w:ascii="Times New Roman" w:hAnsi="Times New Roman" w:cs="Times New Roman"/>
          <w:sz w:val="24"/>
          <w:szCs w:val="24"/>
        </w:rPr>
        <w:t>a forma como</w:t>
      </w:r>
      <w:r w:rsidRPr="00D17024">
        <w:rPr>
          <w:rFonts w:ascii="Times New Roman" w:hAnsi="Times New Roman" w:cs="Times New Roman"/>
          <w:sz w:val="24"/>
          <w:szCs w:val="24"/>
        </w:rPr>
        <w:t xml:space="preserve"> esses sistemas são criados e como </w:t>
      </w:r>
      <w:r w:rsidR="00C82569">
        <w:rPr>
          <w:rFonts w:ascii="Times New Roman" w:hAnsi="Times New Roman" w:cs="Times New Roman"/>
          <w:sz w:val="24"/>
          <w:szCs w:val="24"/>
        </w:rPr>
        <w:t>é feito o</w:t>
      </w:r>
      <w:r w:rsidRPr="00D17024">
        <w:rPr>
          <w:rFonts w:ascii="Times New Roman" w:hAnsi="Times New Roman" w:cs="Times New Roman"/>
          <w:sz w:val="24"/>
          <w:szCs w:val="24"/>
        </w:rPr>
        <w:t xml:space="preserve"> gerencia</w:t>
      </w:r>
      <w:r w:rsidR="00C82569">
        <w:rPr>
          <w:rFonts w:ascii="Times New Roman" w:hAnsi="Times New Roman" w:cs="Times New Roman"/>
          <w:sz w:val="24"/>
          <w:szCs w:val="24"/>
        </w:rPr>
        <w:t>mento de</w:t>
      </w:r>
      <w:r w:rsidRPr="00D17024">
        <w:rPr>
          <w:rFonts w:ascii="Times New Roman" w:hAnsi="Times New Roman" w:cs="Times New Roman"/>
          <w:sz w:val="24"/>
          <w:szCs w:val="24"/>
        </w:rPr>
        <w:t xml:space="preserve"> sua produção são perguntas frequentes que a engenharia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 xml:space="preserve"> procura responder.</w:t>
      </w:r>
    </w:p>
    <w:p w14:paraId="17A34F8F" w14:textId="7557C940" w:rsidR="00AE21EC" w:rsidRDefault="00AE21EC" w:rsidP="00AE21E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Sommerville</w:t>
      </w:r>
      <w:proofErr w:type="spellEnd"/>
      <w:r w:rsidRPr="00D17024">
        <w:rPr>
          <w:rFonts w:ascii="Times New Roman" w:hAnsi="Times New Roman" w:cs="Times New Roman"/>
          <w:sz w:val="24"/>
          <w:szCs w:val="24"/>
        </w:rPr>
        <w:t xml:space="preserve"> (2011)</w:t>
      </w:r>
      <w:r w:rsidR="00DC21A4">
        <w:rPr>
          <w:rFonts w:ascii="Times New Roman" w:hAnsi="Times New Roman" w:cs="Times New Roman"/>
          <w:sz w:val="24"/>
          <w:szCs w:val="24"/>
        </w:rPr>
        <w:t xml:space="preserve">, </w:t>
      </w:r>
      <w:r w:rsidRPr="00D17024">
        <w:rPr>
          <w:rFonts w:ascii="Times New Roman" w:hAnsi="Times New Roman" w:cs="Times New Roman"/>
          <w:sz w:val="24"/>
          <w:szCs w:val="24"/>
        </w:rPr>
        <w:t xml:space="preserve">define engenharia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 xml:space="preserve"> como uma disciplina de engenharia cujo foco es</w:t>
      </w:r>
      <w:r w:rsidR="007B0A18">
        <w:rPr>
          <w:rFonts w:ascii="Times New Roman" w:hAnsi="Times New Roman" w:cs="Times New Roman"/>
          <w:sz w:val="24"/>
          <w:szCs w:val="24"/>
        </w:rPr>
        <w:t xml:space="preserve">tá em todos os aspectos </w:t>
      </w:r>
      <w:r w:rsidRPr="00D17024">
        <w:rPr>
          <w:rFonts w:ascii="Times New Roman" w:hAnsi="Times New Roman" w:cs="Times New Roman"/>
          <w:sz w:val="24"/>
          <w:szCs w:val="24"/>
        </w:rPr>
        <w:t xml:space="preserve">de </w:t>
      </w:r>
      <w:r w:rsidR="00483D05">
        <w:rPr>
          <w:rFonts w:ascii="Times New Roman" w:hAnsi="Times New Roman" w:cs="Times New Roman"/>
          <w:sz w:val="24"/>
          <w:szCs w:val="24"/>
        </w:rPr>
        <w:t>sua produção</w:t>
      </w:r>
      <w:r w:rsidRPr="00D17024">
        <w:rPr>
          <w:rFonts w:ascii="Times New Roman" w:hAnsi="Times New Roman" w:cs="Times New Roman"/>
          <w:sz w:val="24"/>
          <w:szCs w:val="24"/>
        </w:rPr>
        <w:t>, desde os estágios iniciais da especificação do sistema até a manutenção, quando o sistema já está sendo usado.</w:t>
      </w:r>
    </w:p>
    <w:p w14:paraId="594E392A" w14:textId="5189C888" w:rsidR="00557C06" w:rsidRDefault="00557C06" w:rsidP="00877F0E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engenharia como área de conhecimento é </w:t>
      </w:r>
      <w:r w:rsidR="00877F0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dedicada </w:t>
      </w:r>
      <w:r w:rsidR="007B0A18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concepção, especificação, desenvolvimento e manutenção de sistemas de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software, </w:t>
      </w:r>
      <w:r>
        <w:rPr>
          <w:rFonts w:ascii="Times New Roman" w:hAnsi="Times New Roman" w:cs="Times New Roman"/>
          <w:sz w:val="24"/>
          <w:szCs w:val="24"/>
        </w:rPr>
        <w:t>aplicando tecnologias e práticas de gerências de projetos e outras disciplinas</w:t>
      </w:r>
      <w:r w:rsidR="00877F0E">
        <w:rPr>
          <w:rFonts w:ascii="Times New Roman" w:hAnsi="Times New Roman" w:cs="Times New Roman"/>
          <w:sz w:val="24"/>
          <w:szCs w:val="24"/>
        </w:rPr>
        <w:t xml:space="preserve">” (SILVA, 2015). Ela aborda aspectos práticos da produção de </w:t>
      </w:r>
      <w:r w:rsidR="00877F0E"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="00877F0E">
        <w:rPr>
          <w:rFonts w:ascii="Times New Roman" w:hAnsi="Times New Roman" w:cs="Times New Roman"/>
          <w:sz w:val="24"/>
          <w:szCs w:val="24"/>
        </w:rPr>
        <w:t>, o que envolve</w:t>
      </w:r>
      <w:r w:rsidR="007B0A18">
        <w:rPr>
          <w:rFonts w:ascii="Times New Roman" w:hAnsi="Times New Roman" w:cs="Times New Roman"/>
          <w:sz w:val="24"/>
          <w:szCs w:val="24"/>
        </w:rPr>
        <w:t>m</w:t>
      </w:r>
      <w:r w:rsidR="00877F0E">
        <w:rPr>
          <w:rFonts w:ascii="Times New Roman" w:hAnsi="Times New Roman" w:cs="Times New Roman"/>
          <w:sz w:val="24"/>
          <w:szCs w:val="24"/>
        </w:rPr>
        <w:t>, tecnologias, linguagens de programação, banco de dados, ferramentas, plataformas, bibliotecas, padrões, processos, entre outros.</w:t>
      </w:r>
    </w:p>
    <w:p w14:paraId="206C6505" w14:textId="77777777" w:rsidR="00320004" w:rsidRDefault="00320004" w:rsidP="00877F0E">
      <w:pPr>
        <w:spacing w:after="0" w:line="360" w:lineRule="auto"/>
        <w:ind w:firstLine="708"/>
        <w:contextualSpacing/>
        <w:jc w:val="both"/>
        <w:rPr>
          <w:rFonts w:ascii="robotoregular" w:eastAsia="Times New Roman" w:hAnsi="robotoregular" w:cs="Times New Roman"/>
          <w:color w:val="000000"/>
          <w:sz w:val="27"/>
          <w:szCs w:val="27"/>
          <w:lang w:eastAsia="pt-BR"/>
        </w:rPr>
      </w:pPr>
    </w:p>
    <w:p w14:paraId="2DDEFC93" w14:textId="77777777" w:rsidR="007B0A18" w:rsidRPr="00557C06" w:rsidRDefault="007B0A18" w:rsidP="00877F0E">
      <w:pPr>
        <w:spacing w:after="0" w:line="360" w:lineRule="auto"/>
        <w:ind w:firstLine="708"/>
        <w:contextualSpacing/>
        <w:jc w:val="both"/>
        <w:rPr>
          <w:rFonts w:ascii="robotoregular" w:eastAsia="Times New Roman" w:hAnsi="robotoregular" w:cs="Times New Roman"/>
          <w:color w:val="000000"/>
          <w:sz w:val="27"/>
          <w:szCs w:val="27"/>
          <w:lang w:eastAsia="pt-BR"/>
        </w:rPr>
      </w:pPr>
    </w:p>
    <w:p w14:paraId="0DDFDEF6" w14:textId="2D8C01AD" w:rsidR="00014D8A" w:rsidRPr="00F21D82" w:rsidRDefault="00022DB2" w:rsidP="006A634B">
      <w:pPr>
        <w:pStyle w:val="PargrafodaLista"/>
        <w:numPr>
          <w:ilvl w:val="2"/>
          <w:numId w:val="5"/>
        </w:numPr>
        <w:spacing w:after="0" w:line="360" w:lineRule="auto"/>
        <w:ind w:left="284" w:hanging="284"/>
        <w:outlineLvl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9" w:name="_Toc10883733"/>
      <w:r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Processos De Software</w:t>
      </w:r>
      <w:bookmarkEnd w:id="69"/>
    </w:p>
    <w:p w14:paraId="796C24E3" w14:textId="77777777" w:rsidR="00320004" w:rsidRDefault="00320004" w:rsidP="00AE21E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8C4DD8" w14:textId="77777777" w:rsidR="007B0A18" w:rsidRDefault="007B0A18" w:rsidP="00AE21E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7726314" w14:textId="4312574A" w:rsidR="00AE21EC" w:rsidRPr="00D17024" w:rsidRDefault="00AE21EC" w:rsidP="00AE21E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7024">
        <w:rPr>
          <w:rFonts w:ascii="Times New Roman" w:hAnsi="Times New Roman" w:cs="Times New Roman"/>
          <w:sz w:val="24"/>
          <w:szCs w:val="24"/>
        </w:rPr>
        <w:lastRenderedPageBreak/>
        <w:t>De acordo com a definição</w:t>
      </w:r>
      <w:r w:rsidR="000F4D8E">
        <w:rPr>
          <w:rFonts w:ascii="Times New Roman" w:hAnsi="Times New Roman" w:cs="Times New Roman"/>
          <w:sz w:val="24"/>
          <w:szCs w:val="24"/>
        </w:rPr>
        <w:t>, a</w:t>
      </w:r>
      <w:r w:rsidRPr="00D17024">
        <w:rPr>
          <w:rFonts w:ascii="Times New Roman" w:hAnsi="Times New Roman" w:cs="Times New Roman"/>
          <w:sz w:val="24"/>
          <w:szCs w:val="24"/>
        </w:rPr>
        <w:t xml:space="preserve"> engenharia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 xml:space="preserve"> é uma disciplina de engenharia, logo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17024">
        <w:rPr>
          <w:rFonts w:ascii="Times New Roman" w:hAnsi="Times New Roman" w:cs="Times New Roman"/>
          <w:sz w:val="24"/>
          <w:szCs w:val="24"/>
        </w:rPr>
        <w:t xml:space="preserve"> ela não se preocupa apenas com a teoria, mas também com a parte prática </w:t>
      </w:r>
      <w:r w:rsidR="000F4D8E">
        <w:rPr>
          <w:rFonts w:ascii="Times New Roman" w:hAnsi="Times New Roman" w:cs="Times New Roman"/>
          <w:sz w:val="24"/>
          <w:szCs w:val="24"/>
        </w:rPr>
        <w:t>do processo de produção. Para</w:t>
      </w:r>
      <w:r w:rsidRPr="00D17024">
        <w:rPr>
          <w:rFonts w:ascii="Times New Roman" w:hAnsi="Times New Roman" w:cs="Times New Roman"/>
          <w:sz w:val="24"/>
          <w:szCs w:val="24"/>
        </w:rPr>
        <w:t xml:space="preserve"> construir algo seguimos determinadas etapas ou atividades de produção para que se chegue ao produto final. As atividades necessárias para a produção de um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 xml:space="preserve"> são chamadas de processos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>.</w:t>
      </w:r>
    </w:p>
    <w:p w14:paraId="4A4FAC24" w14:textId="60920F88" w:rsidR="00AE21EC" w:rsidRPr="00D17024" w:rsidRDefault="00AE21EC" w:rsidP="00AE21E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7024">
        <w:rPr>
          <w:rFonts w:ascii="Times New Roman" w:hAnsi="Times New Roman" w:cs="Times New Roman"/>
          <w:sz w:val="24"/>
          <w:szCs w:val="24"/>
        </w:rPr>
        <w:t xml:space="preserve">De acordo com </w:t>
      </w:r>
      <w:proofErr w:type="spellStart"/>
      <w:r w:rsidRPr="00D17024">
        <w:rPr>
          <w:rFonts w:ascii="Times New Roman" w:hAnsi="Times New Roman" w:cs="Times New Roman"/>
          <w:sz w:val="24"/>
          <w:szCs w:val="24"/>
        </w:rPr>
        <w:t>Sommerville</w:t>
      </w:r>
      <w:proofErr w:type="spellEnd"/>
      <w:r w:rsidRPr="00D17024">
        <w:rPr>
          <w:rFonts w:ascii="Times New Roman" w:hAnsi="Times New Roman" w:cs="Times New Roman"/>
          <w:sz w:val="24"/>
          <w:szCs w:val="24"/>
        </w:rPr>
        <w:t xml:space="preserve"> (2011), </w:t>
      </w:r>
      <w:r w:rsidR="00483D05">
        <w:rPr>
          <w:rFonts w:ascii="Times New Roman" w:hAnsi="Times New Roman" w:cs="Times New Roman"/>
          <w:sz w:val="24"/>
          <w:szCs w:val="24"/>
        </w:rPr>
        <w:t xml:space="preserve">esse </w:t>
      </w:r>
      <w:r w:rsidRPr="00D17024">
        <w:rPr>
          <w:rFonts w:ascii="Times New Roman" w:hAnsi="Times New Roman" w:cs="Times New Roman"/>
          <w:sz w:val="24"/>
          <w:szCs w:val="24"/>
        </w:rPr>
        <w:t>processo é um conjunto de atividades relacionadas que levam à produção de um produto (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 xml:space="preserve"> que pode ser vendido para um cliente). Existem diversos processos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 xml:space="preserve"> diferentes, mas </w:t>
      </w:r>
      <w:proofErr w:type="spellStart"/>
      <w:r w:rsidRPr="00D17024">
        <w:rPr>
          <w:rFonts w:ascii="Times New Roman" w:hAnsi="Times New Roman" w:cs="Times New Roman"/>
          <w:sz w:val="24"/>
          <w:szCs w:val="24"/>
        </w:rPr>
        <w:t>Sommerville</w:t>
      </w:r>
      <w:proofErr w:type="spellEnd"/>
      <w:r w:rsidRPr="00D17024">
        <w:rPr>
          <w:rFonts w:ascii="Times New Roman" w:hAnsi="Times New Roman" w:cs="Times New Roman"/>
          <w:sz w:val="24"/>
          <w:szCs w:val="24"/>
        </w:rPr>
        <w:t xml:space="preserve"> afirma que todos eles devem incluir quatro atividades que são fundamentais para a engenharia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>:</w:t>
      </w:r>
    </w:p>
    <w:p w14:paraId="6D8BAB8E" w14:textId="5E6ABD61" w:rsidR="00AE21EC" w:rsidRPr="00D17024" w:rsidRDefault="00AE21EC" w:rsidP="00AE21EC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024">
        <w:rPr>
          <w:rFonts w:ascii="Times New Roman" w:hAnsi="Times New Roman" w:cs="Times New Roman"/>
          <w:sz w:val="24"/>
          <w:szCs w:val="24"/>
        </w:rPr>
        <w:t xml:space="preserve">Especificação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>. A funcionalidade e as restrições a seu funcionamento devem ser definidas.</w:t>
      </w:r>
    </w:p>
    <w:p w14:paraId="2241558F" w14:textId="328823CA" w:rsidR="00AE21EC" w:rsidRPr="00D17024" w:rsidRDefault="00AE21EC" w:rsidP="00AE21EC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024">
        <w:rPr>
          <w:rFonts w:ascii="Times New Roman" w:hAnsi="Times New Roman" w:cs="Times New Roman"/>
          <w:sz w:val="24"/>
          <w:szCs w:val="24"/>
        </w:rPr>
        <w:t xml:space="preserve">Projeto e implementação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 xml:space="preserve">. </w:t>
      </w:r>
      <w:r w:rsidR="00483D05">
        <w:rPr>
          <w:rFonts w:ascii="Times New Roman" w:hAnsi="Times New Roman" w:cs="Times New Roman"/>
          <w:sz w:val="24"/>
          <w:szCs w:val="24"/>
        </w:rPr>
        <w:t>A produção deve ser feita</w:t>
      </w:r>
      <w:r w:rsidRPr="00D17024">
        <w:rPr>
          <w:rFonts w:ascii="Times New Roman" w:hAnsi="Times New Roman" w:cs="Times New Roman"/>
          <w:sz w:val="24"/>
          <w:szCs w:val="24"/>
        </w:rPr>
        <w:t xml:space="preserve"> para atender às especificações.</w:t>
      </w:r>
    </w:p>
    <w:p w14:paraId="3F7C02E0" w14:textId="3CE32B19" w:rsidR="00AE21EC" w:rsidRDefault="00AE21EC" w:rsidP="00AE21EC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024">
        <w:rPr>
          <w:rFonts w:ascii="Times New Roman" w:hAnsi="Times New Roman" w:cs="Times New Roman"/>
          <w:sz w:val="24"/>
          <w:szCs w:val="24"/>
        </w:rPr>
        <w:t xml:space="preserve">Validação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 w:rsidRPr="00D17024">
        <w:rPr>
          <w:rFonts w:ascii="Times New Roman" w:hAnsi="Times New Roman" w:cs="Times New Roman"/>
          <w:sz w:val="24"/>
          <w:szCs w:val="24"/>
        </w:rPr>
        <w:t xml:space="preserve">. </w:t>
      </w:r>
      <w:r w:rsidR="00483D05">
        <w:rPr>
          <w:rFonts w:ascii="Times New Roman" w:hAnsi="Times New Roman" w:cs="Times New Roman"/>
          <w:sz w:val="24"/>
          <w:szCs w:val="24"/>
        </w:rPr>
        <w:t>D</w:t>
      </w:r>
      <w:r w:rsidRPr="00D17024">
        <w:rPr>
          <w:rFonts w:ascii="Times New Roman" w:hAnsi="Times New Roman" w:cs="Times New Roman"/>
          <w:sz w:val="24"/>
          <w:szCs w:val="24"/>
        </w:rPr>
        <w:t xml:space="preserve">eve ser </w:t>
      </w:r>
      <w:r w:rsidR="00483D05">
        <w:rPr>
          <w:rFonts w:ascii="Times New Roman" w:hAnsi="Times New Roman" w:cs="Times New Roman"/>
          <w:sz w:val="24"/>
          <w:szCs w:val="24"/>
        </w:rPr>
        <w:t>feita a validação</w:t>
      </w:r>
      <w:r w:rsidRPr="00D17024">
        <w:rPr>
          <w:rFonts w:ascii="Times New Roman" w:hAnsi="Times New Roman" w:cs="Times New Roman"/>
          <w:sz w:val="24"/>
          <w:szCs w:val="24"/>
        </w:rPr>
        <w:t xml:space="preserve"> para garantir que atenda às demandas do cliente.</w:t>
      </w:r>
    </w:p>
    <w:p w14:paraId="1387207F" w14:textId="60855F5F" w:rsidR="00AE21EC" w:rsidRDefault="001A3BE3" w:rsidP="001A3BE3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Evolução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. Onde o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>é modificado para refletir a mudança de requisitos do cliente e do mercado.</w:t>
      </w:r>
      <w:r w:rsidRPr="00AE21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2565833" w14:textId="77777777" w:rsidR="001A3BE3" w:rsidRDefault="001A3BE3" w:rsidP="001A3BE3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A8B36C" w14:textId="5E412C56" w:rsidR="001A3BE3" w:rsidRPr="001A3BE3" w:rsidRDefault="001A3BE3" w:rsidP="001A3BE3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Não existe uma definição universal de processo de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software.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É necessário que o processo se adeque as necessidades do projeto em questão, de forma a apresentar boa eficácia, conduzindo a construção de produtos de boa qualidade. Assim, processos devem ser definidos caso a caso considerando as características da aplicação, a tecnologia a ser adotada na sua construção, a organização onde o produto está sendo desenvolvido e a equipe de desenvolvimento.</w:t>
      </w:r>
      <w:r w:rsidR="00D428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Análise e especificação de requisitos, projeto, implementação e testes, são aspectos fundamentais a serem considerados na definição de um processo. No entanto, essa definição envolve também a escolha de um modelo de ciclo de vida</w:t>
      </w:r>
      <w:r w:rsidR="00C60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geralmente organiza as </w:t>
      </w:r>
      <w:proofErr w:type="spellStart"/>
      <w:r w:rsidR="00C60D4F">
        <w:rPr>
          <w:rFonts w:ascii="Times New Roman" w:hAnsi="Times New Roman" w:cs="Times New Roman"/>
          <w:color w:val="000000" w:themeColor="text1"/>
          <w:sz w:val="24"/>
          <w:szCs w:val="24"/>
        </w:rPr>
        <w:t>macro-atividades</w:t>
      </w:r>
      <w:proofErr w:type="spellEnd"/>
      <w:r w:rsidR="00C60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básicas do processo</w:t>
      </w:r>
      <w:r w:rsidR="00D428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(FALBO, 2005).</w:t>
      </w:r>
    </w:p>
    <w:p w14:paraId="3E7F582F" w14:textId="77777777" w:rsidR="001A3BE3" w:rsidRDefault="001A3BE3" w:rsidP="001A3BE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4ED123" w14:textId="77777777" w:rsidR="00C60D4F" w:rsidRDefault="00C60D4F" w:rsidP="001A3BE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E21A6D" w14:textId="69E37A2C" w:rsidR="00014D8A" w:rsidRPr="00F21D82" w:rsidRDefault="00022DB2" w:rsidP="006A634B">
      <w:pPr>
        <w:pStyle w:val="PargrafodaLista"/>
        <w:numPr>
          <w:ilvl w:val="2"/>
          <w:numId w:val="5"/>
        </w:numPr>
        <w:spacing w:after="0" w:line="360" w:lineRule="auto"/>
        <w:ind w:left="284" w:hanging="284"/>
        <w:outlineLvl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0" w:name="_Toc10883734"/>
      <w:r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Desenvolvimento Incremental</w:t>
      </w:r>
      <w:bookmarkEnd w:id="70"/>
    </w:p>
    <w:p w14:paraId="44D021E2" w14:textId="77777777" w:rsidR="00320004" w:rsidRDefault="00320004" w:rsidP="00AE21EC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6E3D33D" w14:textId="4FFE5E0D" w:rsidR="00AE21EC" w:rsidRDefault="00AE21EC" w:rsidP="00AE21EC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</w:t>
      </w:r>
      <w:r w:rsidR="003F2C92">
        <w:rPr>
          <w:rFonts w:ascii="Times New Roman" w:hAnsi="Times New Roman" w:cs="Times New Roman"/>
          <w:sz w:val="24"/>
          <w:szCs w:val="24"/>
        </w:rPr>
        <w:t>um sistema é desenvolvido,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2C92">
        <w:rPr>
          <w:rFonts w:ascii="Times New Roman" w:hAnsi="Times New Roman" w:cs="Times New Roman"/>
          <w:sz w:val="24"/>
          <w:szCs w:val="24"/>
        </w:rPr>
        <w:t>geralmente são encontradas</w:t>
      </w:r>
      <w:r>
        <w:rPr>
          <w:rFonts w:ascii="Times New Roman" w:hAnsi="Times New Roman" w:cs="Times New Roman"/>
          <w:sz w:val="24"/>
          <w:szCs w:val="24"/>
        </w:rPr>
        <w:t xml:space="preserve"> dificuldade</w:t>
      </w:r>
      <w:r w:rsidR="003F2C9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em acertar como o cliente quer realmente que o sistema desenvolvido s</w:t>
      </w:r>
      <w:r w:rsidR="008C1566">
        <w:rPr>
          <w:rFonts w:ascii="Times New Roman" w:hAnsi="Times New Roman" w:cs="Times New Roman"/>
          <w:sz w:val="24"/>
          <w:szCs w:val="24"/>
        </w:rPr>
        <w:t xml:space="preserve">eja em sua versão final. </w:t>
      </w:r>
      <w:r w:rsidR="008C1566">
        <w:rPr>
          <w:rFonts w:ascii="Times New Roman" w:hAnsi="Times New Roman" w:cs="Times New Roman"/>
          <w:sz w:val="24"/>
          <w:szCs w:val="24"/>
        </w:rPr>
        <w:lastRenderedPageBreak/>
        <w:t>Para</w:t>
      </w:r>
      <w:r>
        <w:rPr>
          <w:rFonts w:ascii="Times New Roman" w:hAnsi="Times New Roman" w:cs="Times New Roman"/>
          <w:sz w:val="24"/>
          <w:szCs w:val="24"/>
        </w:rPr>
        <w:t xml:space="preserve"> minimizar esta dificuldade pode-se desenvolver o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de forma incremental. </w:t>
      </w:r>
      <w:proofErr w:type="spellStart"/>
      <w:r>
        <w:rPr>
          <w:rFonts w:ascii="Times New Roman" w:hAnsi="Times New Roman" w:cs="Times New Roman"/>
          <w:sz w:val="24"/>
          <w:szCs w:val="24"/>
        </w:rPr>
        <w:t>Sommerville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(2011) define que o desenvolvimento incremental é baseado na ideia de desenvolver uma implementação inicial (a mais importante e que gere mais valor), expô-la aos comentários dos usuários e continuar por meio da criação de várias versões (a cada versão adiciona-se mais funcionalidades) até que um sistema adequado seja desenvolvido. A Figura 1 mostra como funciona o desenvolvimento incremental.</w:t>
      </w:r>
    </w:p>
    <w:p w14:paraId="1D2BBC14" w14:textId="77777777" w:rsidR="00AE21EC" w:rsidRPr="000F2DA5" w:rsidRDefault="00AE21EC" w:rsidP="00AE21E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D28718E" wp14:editId="33990C8F">
            <wp:extent cx="5182323" cy="27245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envolvimento increment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1AEA" w14:textId="77777777" w:rsidR="00AE21EC" w:rsidRPr="000F2DA5" w:rsidRDefault="00AE21EC" w:rsidP="00AE21EC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F2DA5">
        <w:rPr>
          <w:rFonts w:ascii="Times New Roman" w:hAnsi="Times New Roman" w:cs="Times New Roman"/>
          <w:sz w:val="20"/>
          <w:szCs w:val="20"/>
        </w:rPr>
        <w:t xml:space="preserve">Fonte: </w:t>
      </w:r>
      <w:proofErr w:type="spellStart"/>
      <w:r w:rsidRPr="000F2DA5">
        <w:rPr>
          <w:rFonts w:ascii="Times New Roman" w:hAnsi="Times New Roman" w:cs="Times New Roman"/>
          <w:sz w:val="20"/>
          <w:szCs w:val="20"/>
        </w:rPr>
        <w:t>Sommerville</w:t>
      </w:r>
      <w:proofErr w:type="spellEnd"/>
      <w:r w:rsidRPr="000F2DA5">
        <w:rPr>
          <w:rFonts w:ascii="Times New Roman" w:hAnsi="Times New Roman" w:cs="Times New Roman"/>
          <w:sz w:val="20"/>
          <w:szCs w:val="20"/>
        </w:rPr>
        <w:t>, 2011. P22</w:t>
      </w:r>
    </w:p>
    <w:p w14:paraId="3DA46012" w14:textId="77777777" w:rsidR="00AE21EC" w:rsidRDefault="00AE21EC" w:rsidP="00AE21EC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CD7309" w14:textId="3FDB1D6E" w:rsidR="00AE21EC" w:rsidRDefault="00AE21EC" w:rsidP="00182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observar na Figura acima que as atividades de especificação, desenvolvimento e validação são intercaladas, e não isoladas, proporcionando assim um rápido </w:t>
      </w:r>
      <w:r w:rsidRPr="003F2C92">
        <w:rPr>
          <w:rFonts w:ascii="Times New Roman" w:hAnsi="Times New Roman" w:cs="Times New Roman"/>
          <w:i/>
          <w:sz w:val="24"/>
          <w:szCs w:val="24"/>
        </w:rPr>
        <w:t>feedback</w:t>
      </w:r>
      <w:r>
        <w:rPr>
          <w:rFonts w:ascii="Times New Roman" w:hAnsi="Times New Roman" w:cs="Times New Roman"/>
          <w:sz w:val="24"/>
          <w:szCs w:val="24"/>
        </w:rPr>
        <w:t xml:space="preserve"> entre todas as atividades do processo. </w:t>
      </w:r>
      <w:r w:rsidR="003F2C9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sse </w:t>
      </w:r>
      <w:r w:rsidRPr="003F2C92">
        <w:rPr>
          <w:rFonts w:ascii="Times New Roman" w:hAnsi="Times New Roman" w:cs="Times New Roman"/>
          <w:i/>
          <w:sz w:val="24"/>
          <w:szCs w:val="24"/>
        </w:rPr>
        <w:t>feedback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2C92">
        <w:rPr>
          <w:rFonts w:ascii="Times New Roman" w:hAnsi="Times New Roman" w:cs="Times New Roman"/>
          <w:sz w:val="24"/>
          <w:szCs w:val="24"/>
        </w:rPr>
        <w:t>permite ao desenvolvedor maior aproximação ao resultado esperado pelo cliente.</w:t>
      </w:r>
    </w:p>
    <w:p w14:paraId="0955B789" w14:textId="0E8F649F" w:rsidR="00EE058C" w:rsidRDefault="00EE058C" w:rsidP="00182F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E0C1D" w:rsidRPr="008E0C1D">
        <w:rPr>
          <w:rFonts w:ascii="Times New Roman" w:hAnsi="Times New Roman" w:cs="Times New Roman"/>
          <w:sz w:val="20"/>
          <w:szCs w:val="20"/>
        </w:rPr>
        <w:t xml:space="preserve">No desenvolvimento incremental, o sistema é dividido em subsistemas ou módulos, tomando por base a funcionalidade. Os incrementos (ou versões) são definidos, começando com um pequeno subsistema funcional </w:t>
      </w:r>
      <w:proofErr w:type="spellStart"/>
      <w:r w:rsidR="000D07AA">
        <w:rPr>
          <w:rFonts w:ascii="Times New Roman" w:hAnsi="Times New Roman" w:cs="Times New Roman"/>
          <w:sz w:val="20"/>
          <w:szCs w:val="20"/>
        </w:rPr>
        <w:t>Cron</w:t>
      </w:r>
      <w:r w:rsidR="008E0C1D" w:rsidRPr="008E0C1D">
        <w:rPr>
          <w:rFonts w:ascii="Times New Roman" w:hAnsi="Times New Roman" w:cs="Times New Roman"/>
          <w:sz w:val="20"/>
          <w:szCs w:val="20"/>
        </w:rPr>
        <w:t>que</w:t>
      </w:r>
      <w:proofErr w:type="spellEnd"/>
      <w:r w:rsidR="008E0C1D" w:rsidRPr="008E0C1D">
        <w:rPr>
          <w:rFonts w:ascii="Times New Roman" w:hAnsi="Times New Roman" w:cs="Times New Roman"/>
          <w:sz w:val="20"/>
          <w:szCs w:val="20"/>
        </w:rPr>
        <w:t>, a cada ciclo, é acrescido de novas funcionalidades. Além de acrescentar novas funcionalidades, nos novos ciclos, as funcionalidades providas anteriormente podem ser modificadas para melhor satisfazer às necessidades dos clientes / usuários. Vale destacar que a definição das versões (e a correspondente segmentação e atribuição dos requisitos a essas versões) é realizada antes do desenvolvimento da primeira versão.</w:t>
      </w:r>
      <w:r w:rsidRPr="008E0C1D">
        <w:rPr>
          <w:rFonts w:ascii="Times New Roman" w:hAnsi="Times New Roman" w:cs="Times New Roman"/>
          <w:sz w:val="20"/>
          <w:szCs w:val="20"/>
        </w:rPr>
        <w:t xml:space="preserve"> </w:t>
      </w:r>
      <w:r w:rsidR="008E0C1D">
        <w:rPr>
          <w:rFonts w:ascii="Times New Roman" w:hAnsi="Times New Roman" w:cs="Times New Roman"/>
          <w:sz w:val="20"/>
          <w:szCs w:val="20"/>
        </w:rPr>
        <w:t>(FALBO, 2005).</w:t>
      </w:r>
    </w:p>
    <w:p w14:paraId="37A78BCA" w14:textId="61052949" w:rsidR="008E0C1D" w:rsidRDefault="008E0C1D" w:rsidP="00182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Falbo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(2005), o modelo incremental é muito útil quando não há pessoal suficiente para realizar o desenvolvimento dentro dos prazos estabelecidos ou pala lidar com riscos técnicos. Ainda de acordo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Falbo</w:t>
      </w:r>
      <w:proofErr w:type="spellEnd"/>
      <w:r>
        <w:rPr>
          <w:rFonts w:ascii="Times New Roman" w:hAnsi="Times New Roman" w:cs="Times New Roman"/>
          <w:sz w:val="24"/>
          <w:szCs w:val="24"/>
        </w:rPr>
        <w:t>, são vantagens da utilização do modelo incremental:</w:t>
      </w:r>
    </w:p>
    <w:p w14:paraId="05A333C1" w14:textId="1C97C5BA" w:rsidR="008E0C1D" w:rsidRDefault="008E0C1D" w:rsidP="00182F4C">
      <w:pPr>
        <w:pStyle w:val="PargrafodaLista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Menor custo e tempo para a entrega da primeira versão.</w:t>
      </w:r>
    </w:p>
    <w:p w14:paraId="111CE55C" w14:textId="40DDB6ED" w:rsidR="008E0C1D" w:rsidRDefault="008E0C1D" w:rsidP="00182F4C">
      <w:pPr>
        <w:pStyle w:val="PargrafodaLista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Riscos de desenvolvimento menores, devido ao tamanho reduzido.</w:t>
      </w:r>
    </w:p>
    <w:p w14:paraId="713DF360" w14:textId="29509278" w:rsidR="008E0C1D" w:rsidRDefault="008E0C1D" w:rsidP="00182F4C">
      <w:pPr>
        <w:pStyle w:val="PargrafodaLista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Número de mudanças nos requisitos pode diminuir devido ao curto tempo de desenvolvimento. </w:t>
      </w:r>
    </w:p>
    <w:p w14:paraId="130FC968" w14:textId="1AB02B1F" w:rsidR="008E0C1D" w:rsidRDefault="008E0C1D" w:rsidP="00182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como desvantagens podem ser citadas:</w:t>
      </w:r>
    </w:p>
    <w:p w14:paraId="1CC05CAD" w14:textId="71EEFEEF" w:rsidR="008E0C1D" w:rsidRDefault="008E0C1D" w:rsidP="00182F4C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Grande alteração de incrementos </w:t>
      </w:r>
      <w:r w:rsidR="00C1000D">
        <w:rPr>
          <w:rFonts w:ascii="Times New Roman" w:hAnsi="Times New Roman" w:cs="Times New Roman"/>
          <w:sz w:val="24"/>
          <w:szCs w:val="24"/>
        </w:rPr>
        <w:t>quando os requisitos não são tão estáveis ou completos quanto se esperava.</w:t>
      </w:r>
    </w:p>
    <w:p w14:paraId="622CF63A" w14:textId="7393149C" w:rsidR="00C1000D" w:rsidRDefault="00C1000D" w:rsidP="00182F4C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Gerência de projetos mais complexa quando a divisão de subsistemas inicialmente não se mostra boa.</w:t>
      </w:r>
    </w:p>
    <w:p w14:paraId="7FB0BA08" w14:textId="77777777" w:rsidR="00320004" w:rsidRPr="00320004" w:rsidRDefault="00320004" w:rsidP="003200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4AFED3" w14:textId="70DA0E5D" w:rsidR="00014D8A" w:rsidRPr="00F21D82" w:rsidRDefault="00022DB2" w:rsidP="006A634B">
      <w:pPr>
        <w:pStyle w:val="PargrafodaLista"/>
        <w:numPr>
          <w:ilvl w:val="2"/>
          <w:numId w:val="5"/>
        </w:numPr>
        <w:spacing w:after="0" w:line="360" w:lineRule="auto"/>
        <w:ind w:left="284" w:hanging="284"/>
        <w:outlineLvl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1" w:name="_Toc10883735"/>
      <w:r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Especificação De Software</w:t>
      </w:r>
      <w:bookmarkEnd w:id="71"/>
    </w:p>
    <w:p w14:paraId="03123D07" w14:textId="77777777" w:rsidR="00320004" w:rsidRDefault="00320004" w:rsidP="00182F4C">
      <w:pPr>
        <w:rPr>
          <w:rFonts w:ascii="Times New Roman" w:hAnsi="Times New Roman" w:cs="Times New Roman"/>
          <w:sz w:val="24"/>
          <w:szCs w:val="24"/>
        </w:rPr>
      </w:pPr>
    </w:p>
    <w:p w14:paraId="3FE55FB5" w14:textId="1C29F10D" w:rsidR="00AE21EC" w:rsidRDefault="00AE21EC" w:rsidP="00182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o Dicionário </w:t>
      </w:r>
      <w:proofErr w:type="spellStart"/>
      <w:r>
        <w:rPr>
          <w:rFonts w:ascii="Times New Roman" w:hAnsi="Times New Roman" w:cs="Times New Roman"/>
          <w:sz w:val="24"/>
          <w:szCs w:val="24"/>
        </w:rPr>
        <w:t>Aulete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</w:t>
      </w:r>
      <w:r w:rsidR="00417EFA">
        <w:rPr>
          <w:rFonts w:ascii="Times New Roman" w:hAnsi="Times New Roman" w:cs="Times New Roman"/>
          <w:sz w:val="24"/>
          <w:szCs w:val="24"/>
        </w:rPr>
        <w:t xml:space="preserve"> (2019),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7EFA">
        <w:rPr>
          <w:rFonts w:ascii="Times New Roman" w:hAnsi="Times New Roman" w:cs="Times New Roman"/>
          <w:sz w:val="24"/>
          <w:szCs w:val="24"/>
        </w:rPr>
        <w:t>especificar</w:t>
      </w:r>
      <w:r>
        <w:rPr>
          <w:rFonts w:ascii="Times New Roman" w:hAnsi="Times New Roman" w:cs="Times New Roman"/>
          <w:sz w:val="24"/>
          <w:szCs w:val="24"/>
        </w:rPr>
        <w:t xml:space="preserve"> significa explicar em detalhes. </w:t>
      </w:r>
      <w:proofErr w:type="spellStart"/>
      <w:r>
        <w:rPr>
          <w:rFonts w:ascii="Times New Roman" w:hAnsi="Times New Roman" w:cs="Times New Roman"/>
          <w:sz w:val="24"/>
          <w:szCs w:val="24"/>
        </w:rPr>
        <w:t>Sommerville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(2011), afirma que especificação de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é o processo de compreensão e definição dos serviços requisitados do sistema e identificação de restrições relativas à operação e ao desenvolvimento do sistema. Tendo em vista essas duas definições, percebemos que especificar um </w:t>
      </w:r>
      <w:r w:rsidRPr="00483D05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é um trabalho minucioso e de estrema importância, pois</w:t>
      </w:r>
      <w:r w:rsidR="00483D05">
        <w:rPr>
          <w:rFonts w:ascii="Times New Roman" w:hAnsi="Times New Roman" w:cs="Times New Roman"/>
          <w:sz w:val="24"/>
          <w:szCs w:val="24"/>
        </w:rPr>
        <w:t>, suas funcionalidades</w:t>
      </w:r>
      <w:r>
        <w:rPr>
          <w:rFonts w:ascii="Times New Roman" w:hAnsi="Times New Roman" w:cs="Times New Roman"/>
          <w:sz w:val="24"/>
          <w:szCs w:val="24"/>
        </w:rPr>
        <w:t xml:space="preserve"> são listadas em detalhes para que não fuja do que foi requisitado pelo cliente.</w:t>
      </w:r>
    </w:p>
    <w:p w14:paraId="6DBBD8C2" w14:textId="77777777" w:rsidR="00320004" w:rsidRDefault="00320004" w:rsidP="00182F4C">
      <w:pPr>
        <w:rPr>
          <w:rFonts w:ascii="Times New Roman" w:hAnsi="Times New Roman" w:cs="Times New Roman"/>
          <w:sz w:val="24"/>
          <w:szCs w:val="24"/>
        </w:rPr>
      </w:pPr>
    </w:p>
    <w:p w14:paraId="7D27815A" w14:textId="6E0CB6C1" w:rsidR="00014D8A" w:rsidRPr="00F21D82" w:rsidRDefault="00B2238C" w:rsidP="006A634B">
      <w:pPr>
        <w:pStyle w:val="PargrafodaLista"/>
        <w:numPr>
          <w:ilvl w:val="2"/>
          <w:numId w:val="5"/>
        </w:numPr>
        <w:spacing w:after="0" w:line="360" w:lineRule="auto"/>
        <w:ind w:left="284" w:hanging="284"/>
        <w:outlineLvl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2" w:name="_Toc10883736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Projeto e</w:t>
      </w:r>
      <w:r w:rsidR="00022DB2"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Desenvolvimento d</w:t>
      </w:r>
      <w:r w:rsidR="00022DB2"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 Software</w:t>
      </w:r>
      <w:bookmarkEnd w:id="72"/>
      <w:r w:rsidR="00022DB2"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5A77728E" w14:textId="77777777" w:rsidR="00320004" w:rsidRDefault="00320004" w:rsidP="002031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4DAC1C" w14:textId="39ACB8F1" w:rsidR="00203161" w:rsidRDefault="00203161" w:rsidP="002031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projeto de </w:t>
      </w:r>
      <w:r w:rsidRPr="00D96283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é uma descrição da estrutura a ser implementado, dos modelos e estruturas de dados usados pelo sistema, das interfaces entre os componentes do sistema e, às vezes, dos algoritmos usados.  Já o estágio de implementação de </w:t>
      </w:r>
      <w:r w:rsidRPr="00D96283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é o processo de conversão da especificação elaborada sobre o sistema em um sistema executável (SOM</w:t>
      </w:r>
      <w:r w:rsidR="00417EFA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ERVILLE, 2011).</w:t>
      </w:r>
    </w:p>
    <w:p w14:paraId="21826449" w14:textId="61411277" w:rsidR="00203161" w:rsidRDefault="00203161" w:rsidP="002031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039DE">
        <w:rPr>
          <w:rFonts w:ascii="Times New Roman" w:hAnsi="Times New Roman" w:cs="Times New Roman"/>
          <w:sz w:val="24"/>
          <w:szCs w:val="24"/>
        </w:rPr>
        <w:t>A modelagem de sistema usualmente é representada p</w:t>
      </w:r>
      <w:r w:rsidR="00417EFA">
        <w:rPr>
          <w:rFonts w:ascii="Times New Roman" w:hAnsi="Times New Roman" w:cs="Times New Roman"/>
          <w:sz w:val="24"/>
          <w:szCs w:val="24"/>
        </w:rPr>
        <w:t xml:space="preserve">or gráficos que são baseadas na </w:t>
      </w:r>
      <w:r w:rsidRPr="009039DE">
        <w:rPr>
          <w:rFonts w:ascii="Times New Roman" w:hAnsi="Times New Roman" w:cs="Times New Roman"/>
          <w:sz w:val="24"/>
          <w:szCs w:val="24"/>
        </w:rPr>
        <w:t xml:space="preserve">linguagem de modelagem unificada do inglês </w:t>
      </w:r>
      <w:proofErr w:type="spellStart"/>
      <w:r w:rsidRPr="00B2238C">
        <w:rPr>
          <w:rFonts w:ascii="Times New Roman" w:hAnsi="Times New Roman" w:cs="Times New Roman"/>
          <w:i/>
          <w:sz w:val="24"/>
          <w:szCs w:val="24"/>
        </w:rPr>
        <w:t>Unified</w:t>
      </w:r>
      <w:proofErr w:type="spellEnd"/>
      <w:r w:rsidRPr="00B2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2238C">
        <w:rPr>
          <w:rFonts w:ascii="Times New Roman" w:hAnsi="Times New Roman" w:cs="Times New Roman"/>
          <w:i/>
          <w:sz w:val="24"/>
          <w:szCs w:val="24"/>
        </w:rPr>
        <w:t>Modeling</w:t>
      </w:r>
      <w:proofErr w:type="spellEnd"/>
      <w:r w:rsidRPr="00B2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2238C">
        <w:rPr>
          <w:rFonts w:ascii="Times New Roman" w:hAnsi="Times New Roman" w:cs="Times New Roman"/>
          <w:i/>
          <w:sz w:val="24"/>
          <w:szCs w:val="24"/>
        </w:rPr>
        <w:t>Language</w:t>
      </w:r>
      <w:proofErr w:type="spellEnd"/>
      <w:r w:rsidRPr="009039DE">
        <w:rPr>
          <w:rFonts w:ascii="Times New Roman" w:hAnsi="Times New Roman" w:cs="Times New Roman"/>
          <w:sz w:val="24"/>
          <w:szCs w:val="24"/>
        </w:rPr>
        <w:t xml:space="preserve"> (UML),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9DE">
        <w:rPr>
          <w:rFonts w:ascii="Times New Roman" w:hAnsi="Times New Roman" w:cs="Times New Roman"/>
          <w:sz w:val="24"/>
          <w:szCs w:val="24"/>
        </w:rPr>
        <w:t>(SOMMERVILLE, 2011).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AA2">
        <w:rPr>
          <w:rFonts w:ascii="Times New Roman" w:hAnsi="Times New Roman" w:cs="Times New Roman"/>
          <w:sz w:val="24"/>
          <w:szCs w:val="24"/>
        </w:rPr>
        <w:t xml:space="preserve">Segundo Fortuna (2012) “a UML é uma linguagem para especificar, descrever e representar os artefatos de um sistema, especialmente sistemas que envolvem uma componente intensiva de </w:t>
      </w:r>
      <w:r w:rsidRPr="00D96283">
        <w:rPr>
          <w:rFonts w:ascii="Times New Roman" w:hAnsi="Times New Roman" w:cs="Times New Roman"/>
          <w:i/>
          <w:sz w:val="24"/>
          <w:szCs w:val="24"/>
        </w:rPr>
        <w:t>software</w:t>
      </w:r>
      <w:r w:rsidRPr="00A34AA2">
        <w:rPr>
          <w:rFonts w:ascii="Times New Roman" w:hAnsi="Times New Roman" w:cs="Times New Roman"/>
          <w:sz w:val="24"/>
          <w:szCs w:val="24"/>
        </w:rPr>
        <w:t>”,</w:t>
      </w:r>
      <w:r>
        <w:rPr>
          <w:rFonts w:ascii="Times New Roman" w:hAnsi="Times New Roman" w:cs="Times New Roman"/>
          <w:sz w:val="24"/>
          <w:szCs w:val="24"/>
        </w:rPr>
        <w:t xml:space="preserve"> ajudando a identificar </w:t>
      </w:r>
      <w:r w:rsidR="00D96283">
        <w:rPr>
          <w:rFonts w:ascii="Times New Roman" w:hAnsi="Times New Roman" w:cs="Times New Roman"/>
          <w:sz w:val="24"/>
          <w:szCs w:val="24"/>
        </w:rPr>
        <w:t>seus pontos fortes e fracos.</w:t>
      </w:r>
    </w:p>
    <w:p w14:paraId="33728788" w14:textId="77777777" w:rsidR="00320004" w:rsidRDefault="00320004" w:rsidP="002031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6E4724" w14:textId="1D56865F" w:rsidR="00014D8A" w:rsidRPr="00022DB2" w:rsidRDefault="00014D8A" w:rsidP="00F21D82">
      <w:pPr>
        <w:pStyle w:val="PargrafodaLista"/>
        <w:numPr>
          <w:ilvl w:val="1"/>
          <w:numId w:val="5"/>
        </w:numPr>
        <w:spacing w:after="0" w:line="360" w:lineRule="auto"/>
        <w:ind w:left="284" w:hanging="284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3" w:name="_Toc10883737"/>
      <w:r w:rsidRPr="00022DB2">
        <w:rPr>
          <w:rFonts w:ascii="Times New Roman" w:hAnsi="Times New Roman" w:cs="Times New Roman"/>
          <w:color w:val="000000" w:themeColor="text1"/>
          <w:sz w:val="24"/>
          <w:szCs w:val="24"/>
        </w:rPr>
        <w:t>FERRAMENTAS A SEREM UTILIZADAS</w:t>
      </w:r>
      <w:bookmarkEnd w:id="73"/>
    </w:p>
    <w:p w14:paraId="4BC62CFE" w14:textId="77777777" w:rsidR="00320004" w:rsidRDefault="00320004" w:rsidP="00203161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515F8CF" w14:textId="45FDEB07" w:rsidR="005D24D4" w:rsidRPr="005D24D4" w:rsidRDefault="005D24D4" w:rsidP="00203161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24D4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06F6D2B4" w14:textId="3FA9EC74" w:rsidR="005D24D4" w:rsidRPr="005D24D4" w:rsidRDefault="005D24D4" w:rsidP="00203161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24D4">
        <w:rPr>
          <w:rFonts w:ascii="Times New Roman" w:hAnsi="Times New Roman" w:cs="Times New Roman"/>
          <w:sz w:val="24"/>
          <w:szCs w:val="24"/>
          <w:lang w:val="en-US"/>
        </w:rPr>
        <w:t>CSS</w:t>
      </w:r>
    </w:p>
    <w:p w14:paraId="392E48C1" w14:textId="76793FA3" w:rsidR="005D24D4" w:rsidRDefault="005D24D4" w:rsidP="00203161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24D4"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14:paraId="7A7B70F4" w14:textId="6CA92E7C" w:rsidR="00472A61" w:rsidRPr="005D24D4" w:rsidRDefault="00472A61" w:rsidP="00203161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PHP</w:t>
      </w:r>
    </w:p>
    <w:p w14:paraId="31692FFA" w14:textId="2B625713" w:rsidR="00472A61" w:rsidRDefault="00472A61" w:rsidP="00203161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APACHE</w:t>
      </w:r>
    </w:p>
    <w:p w14:paraId="74E0FDE5" w14:textId="0CBECB78" w:rsidR="005D24D4" w:rsidRPr="005D24D4" w:rsidRDefault="005D24D4" w:rsidP="00203161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24D4">
        <w:rPr>
          <w:rFonts w:ascii="Times New Roman" w:hAnsi="Times New Roman" w:cs="Times New Roman"/>
          <w:sz w:val="24"/>
          <w:szCs w:val="24"/>
          <w:lang w:val="en-US"/>
        </w:rPr>
        <w:t>PHPMYADMIN</w:t>
      </w:r>
    </w:p>
    <w:p w14:paraId="248B3D63" w14:textId="58793C14" w:rsidR="005D24D4" w:rsidRDefault="005D24D4" w:rsidP="00203161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24D4">
        <w:rPr>
          <w:rFonts w:ascii="Times New Roman" w:hAnsi="Times New Roman" w:cs="Times New Roman"/>
          <w:sz w:val="24"/>
          <w:szCs w:val="24"/>
          <w:lang w:val="en-US"/>
        </w:rPr>
        <w:t>LARAVEL</w:t>
      </w:r>
    </w:p>
    <w:p w14:paraId="242B6E5F" w14:textId="7E994BFD" w:rsidR="005D24D4" w:rsidRPr="005D24D4" w:rsidRDefault="005D24D4" w:rsidP="00203161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BOOTSTRAP</w:t>
      </w:r>
    </w:p>
    <w:p w14:paraId="0E907F88" w14:textId="06487133" w:rsidR="005D24D4" w:rsidRPr="005D24D4" w:rsidRDefault="005D24D4" w:rsidP="00203161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24D4">
        <w:rPr>
          <w:rFonts w:ascii="Times New Roman" w:hAnsi="Times New Roman" w:cs="Times New Roman"/>
          <w:sz w:val="24"/>
          <w:szCs w:val="24"/>
          <w:lang w:val="en-US"/>
        </w:rPr>
        <w:t>SUBLIME</w:t>
      </w:r>
    </w:p>
    <w:p w14:paraId="3E02A388" w14:textId="77777777" w:rsidR="005D24D4" w:rsidRPr="005D24D4" w:rsidRDefault="005D24D4" w:rsidP="00203161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AFB067" w14:textId="77777777" w:rsidR="006B2778" w:rsidRPr="005D24D4" w:rsidRDefault="006B2778" w:rsidP="00203161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D63955" w14:textId="77777777" w:rsidR="00203161" w:rsidRDefault="00203161" w:rsidP="00203161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4D1B">
        <w:rPr>
          <w:rFonts w:ascii="Times New Roman" w:hAnsi="Times New Roman" w:cs="Times New Roman"/>
          <w:sz w:val="24"/>
          <w:szCs w:val="24"/>
        </w:rPr>
        <w:t xml:space="preserve">Para o desenvolvimento de um sistema web é preciso algumas linguagens, como por exemplo HTML, CSS e </w:t>
      </w:r>
      <w:proofErr w:type="spellStart"/>
      <w:r w:rsidRPr="00BE4D1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E4D1B">
        <w:rPr>
          <w:rFonts w:ascii="Times New Roman" w:hAnsi="Times New Roman" w:cs="Times New Roman"/>
          <w:sz w:val="24"/>
          <w:szCs w:val="24"/>
        </w:rPr>
        <w:t xml:space="preserve">. A Linguagem de Marcação de Hipertextos, do inglês </w:t>
      </w:r>
      <w:proofErr w:type="spellStart"/>
      <w:r w:rsidRPr="00BE4D1B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BE4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D1B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BE4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D1B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BE4D1B">
        <w:rPr>
          <w:rFonts w:ascii="Times New Roman" w:hAnsi="Times New Roman" w:cs="Times New Roman"/>
          <w:sz w:val="24"/>
          <w:szCs w:val="24"/>
        </w:rPr>
        <w:t xml:space="preserve"> (HTML), é uma linguagem usada para a criação de páginas web, considerada a mais popular do seu contexto (PORTAL EDUCAÇÃO, 2013).</w:t>
      </w:r>
      <w:r>
        <w:rPr>
          <w:rFonts w:ascii="Times New Roman" w:hAnsi="Times New Roman" w:cs="Times New Roman"/>
          <w:sz w:val="24"/>
          <w:szCs w:val="24"/>
        </w:rPr>
        <w:t xml:space="preserve"> De acordo com o W3SCHOOLS (2018</w:t>
      </w:r>
      <w:r w:rsidRPr="00BE4D1B">
        <w:rPr>
          <w:rFonts w:ascii="Times New Roman" w:hAnsi="Times New Roman" w:cs="Times New Roman"/>
          <w:sz w:val="24"/>
          <w:szCs w:val="24"/>
        </w:rPr>
        <w:t xml:space="preserve">a), descreve a estrutura das páginas usando elementos denominados </w:t>
      </w:r>
      <w:proofErr w:type="spellStart"/>
      <w:r w:rsidRPr="00BE4D1B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Pr="00BE4D1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333117" w14:textId="52624A5E" w:rsidR="00203161" w:rsidRDefault="00203161" w:rsidP="009B3E9A">
      <w:pPr>
        <w:rPr>
          <w:rFonts w:ascii="Times New Roman" w:hAnsi="Times New Roman" w:cs="Times New Roman"/>
          <w:sz w:val="24"/>
          <w:szCs w:val="24"/>
        </w:rPr>
      </w:pPr>
      <w:r w:rsidRPr="00BE4D1B">
        <w:rPr>
          <w:rFonts w:ascii="Times New Roman" w:hAnsi="Times New Roman" w:cs="Times New Roman"/>
          <w:sz w:val="24"/>
          <w:szCs w:val="24"/>
        </w:rPr>
        <w:t xml:space="preserve">Geralmente, </w:t>
      </w:r>
      <w:r>
        <w:rPr>
          <w:rFonts w:ascii="Times New Roman" w:hAnsi="Times New Roman" w:cs="Times New Roman"/>
          <w:sz w:val="24"/>
          <w:szCs w:val="24"/>
        </w:rPr>
        <w:t xml:space="preserve">não se utiliza apenas HTML puro, </w:t>
      </w:r>
      <w:r w:rsidRPr="00BE4D1B">
        <w:rPr>
          <w:rFonts w:ascii="Times New Roman" w:hAnsi="Times New Roman" w:cs="Times New Roman"/>
          <w:sz w:val="24"/>
          <w:szCs w:val="24"/>
        </w:rPr>
        <w:t xml:space="preserve">para melhorar o design das páginas HTML são utilizadas as Folhas de Estilo em Cascata, do inglês </w:t>
      </w:r>
      <w:proofErr w:type="spellStart"/>
      <w:r w:rsidRPr="00BE4D1B">
        <w:rPr>
          <w:rFonts w:ascii="Times New Roman" w:hAnsi="Times New Roman" w:cs="Times New Roman"/>
          <w:sz w:val="24"/>
          <w:szCs w:val="24"/>
        </w:rPr>
        <w:t>Cascading</w:t>
      </w:r>
      <w:proofErr w:type="spellEnd"/>
      <w:r w:rsidRPr="00BE4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D1B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BE4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D1B">
        <w:rPr>
          <w:rFonts w:ascii="Times New Roman" w:hAnsi="Times New Roman" w:cs="Times New Roman"/>
          <w:sz w:val="24"/>
          <w:szCs w:val="24"/>
        </w:rPr>
        <w:t>Sheets</w:t>
      </w:r>
      <w:proofErr w:type="spellEnd"/>
      <w:r w:rsidRPr="00BE4D1B">
        <w:rPr>
          <w:rFonts w:ascii="Times New Roman" w:hAnsi="Times New Roman" w:cs="Times New Roman"/>
          <w:sz w:val="24"/>
          <w:szCs w:val="24"/>
        </w:rPr>
        <w:t xml:space="preserve"> (CSS), que são mecanismos para adicionar estilos às páginas. O CSS descreve como os elementos HTML serão exibidos na tela, de forma a economizar trabalho</w:t>
      </w:r>
      <w:r>
        <w:rPr>
          <w:rFonts w:ascii="Times New Roman" w:hAnsi="Times New Roman" w:cs="Times New Roman"/>
          <w:sz w:val="24"/>
          <w:szCs w:val="24"/>
        </w:rPr>
        <w:t xml:space="preserve"> do programador (W3SCHOOLS, 2018</w:t>
      </w:r>
      <w:r w:rsidRPr="00BE4D1B">
        <w:rPr>
          <w:rFonts w:ascii="Times New Roman" w:hAnsi="Times New Roman" w:cs="Times New Roman"/>
          <w:sz w:val="24"/>
          <w:szCs w:val="24"/>
        </w:rPr>
        <w:t xml:space="preserve">b). No entanto, somente o HTML e CSS não são capazes de possibilitar a dinamicidade requerida nas plataformas atuais, então surge o </w:t>
      </w:r>
      <w:proofErr w:type="spellStart"/>
      <w:r w:rsidRPr="00BE4D1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E4D1B">
        <w:rPr>
          <w:rFonts w:ascii="Times New Roman" w:hAnsi="Times New Roman" w:cs="Times New Roman"/>
          <w:sz w:val="24"/>
          <w:szCs w:val="24"/>
        </w:rPr>
        <w:t>. Esta linguagem de programação</w:t>
      </w:r>
      <w:r>
        <w:rPr>
          <w:rFonts w:ascii="Times New Roman" w:hAnsi="Times New Roman" w:cs="Times New Roman"/>
          <w:sz w:val="24"/>
          <w:szCs w:val="24"/>
        </w:rPr>
        <w:t xml:space="preserve"> é definida pelo W3SCHOOLS (2018</w:t>
      </w:r>
      <w:r w:rsidRPr="00BE4D1B">
        <w:rPr>
          <w:rFonts w:ascii="Times New Roman" w:hAnsi="Times New Roman" w:cs="Times New Roman"/>
          <w:sz w:val="24"/>
          <w:szCs w:val="24"/>
        </w:rPr>
        <w:t>c) como uma linguagem para HTML e web de fácil aprendizagem para o usuário.</w:t>
      </w:r>
    </w:p>
    <w:p w14:paraId="0CB8FC25" w14:textId="77777777" w:rsidR="00320004" w:rsidRDefault="00320004" w:rsidP="009B3E9A">
      <w:pPr>
        <w:rPr>
          <w:rFonts w:ascii="Times New Roman" w:hAnsi="Times New Roman" w:cs="Times New Roman"/>
          <w:sz w:val="24"/>
          <w:szCs w:val="24"/>
        </w:rPr>
      </w:pPr>
    </w:p>
    <w:p w14:paraId="54FD87FB" w14:textId="1B6DAA5A" w:rsidR="00014D8A" w:rsidRPr="00022DB2" w:rsidRDefault="00014D8A" w:rsidP="00F21D82">
      <w:pPr>
        <w:pStyle w:val="PargrafodaLista"/>
        <w:numPr>
          <w:ilvl w:val="1"/>
          <w:numId w:val="5"/>
        </w:numPr>
        <w:spacing w:after="0" w:line="360" w:lineRule="auto"/>
        <w:ind w:left="284" w:hanging="284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4" w:name="_Toc10883738"/>
      <w:r w:rsidRPr="00022DB2">
        <w:rPr>
          <w:rFonts w:ascii="Times New Roman" w:hAnsi="Times New Roman" w:cs="Times New Roman"/>
          <w:color w:val="000000" w:themeColor="text1"/>
          <w:sz w:val="24"/>
          <w:szCs w:val="24"/>
        </w:rPr>
        <w:t>TRABALHOS CORRELATOS</w:t>
      </w:r>
      <w:bookmarkEnd w:id="74"/>
    </w:p>
    <w:p w14:paraId="1F712986" w14:textId="77777777" w:rsidR="00203161" w:rsidRDefault="00203161" w:rsidP="002031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72BCBC" w14:textId="77777777" w:rsidR="00203161" w:rsidRDefault="00203161" w:rsidP="002031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utilização da avaliação antropométrica vem sendo realizada desde o início da era moderna. Existem diversas aplicações que permitem acompanhar o estado nutricional de pacientes e até mesmo aplicativos móveis que permitem pessoas comuns acompanharem seu estado de saúde. Porém, poucos são voltados para análise populacional. Dentre os trabalhos pesquisados e que possuem relação com esse proposto não foi identificado algum que procurasse atender especificamente a avaliação de adolescentes. Assim foram selecionados alguns trabalhos que mais se aproximam do que foi proposto.</w:t>
      </w:r>
    </w:p>
    <w:p w14:paraId="2CBF62EC" w14:textId="77777777" w:rsidR="00203161" w:rsidRDefault="00203161" w:rsidP="002031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primeiro trabalho, Souza (2017), propôs a criação de uma aplicação para a área de nutrição clínica, intitulado “Desenvolvimento de um programa informático para profissionais de nutrição clínica,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NutriDo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no qual foi desenvolvida uma aplicação </w:t>
      </w:r>
      <w:r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multiplataforma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 que pode ser acessada por qualquer dispositivo estando esse conectado a </w:t>
      </w:r>
      <w:r>
        <w:rPr>
          <w:rFonts w:ascii="Times New Roman" w:hAnsi="Times New Roman" w:cs="Times New Roman"/>
          <w:i/>
          <w:sz w:val="24"/>
          <w:szCs w:val="24"/>
        </w:rPr>
        <w:t>internet</w:t>
      </w:r>
      <w:r>
        <w:rPr>
          <w:rFonts w:ascii="Times New Roman" w:hAnsi="Times New Roman" w:cs="Times New Roman"/>
          <w:sz w:val="24"/>
          <w:szCs w:val="24"/>
        </w:rPr>
        <w:t xml:space="preserve">. Trata-se de um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 xml:space="preserve">que tem como objetivo auxiliar nutricionistas no acompanhamento individual de seus pacientes além de calcular necessidades energéticas dos mesmos. O projeto foi desenvolvido utilizando a ferramenta da Microsoft Visual Studio 2015 com linguagem C#.NET e o Microsoft Visual Studio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criação da codificação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HTML, foi também utilizado o SQL Server 2012 para criação e processamento da base de dados. </w:t>
      </w:r>
    </w:p>
    <w:p w14:paraId="4542BD6B" w14:textId="77777777" w:rsidR="00203161" w:rsidRDefault="00203161" w:rsidP="002031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seguinte trabalho traz um estudo de Santos e Júnior (2014), no qual é proposto a criação de uma aplicação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dispositivos móveis. Essa aplicação deve oferecer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funcionalidades utilizadas pelo Sistema de Vigilância Nutricional e Alimentar (SISVAN), que é uma ferramenta governamental utilizada no acompanhamento clínico nutricional de pessoas atendidas por programas de saúde. O trabalho intitulado “Software de controle antropométrico para dispositivos móveis”, até então apresentou um estudo e proposta de criação de um sistema, não tendo, portanto, desenvolvido de fato a aplicação. </w:t>
      </w:r>
    </w:p>
    <w:p w14:paraId="7526A6EF" w14:textId="77777777" w:rsidR="00754E0F" w:rsidRDefault="00203161" w:rsidP="00754E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fim o trabalho de Alves (2016), apresentou o desenvolvimento de um programa para realizar a avaliação do estado nutricional antropométrico voltado a área de aplicação da saúde básica. Intitulado “Desenvolvimento de um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 xml:space="preserve">para avaliação nutricional antropométrica utilizando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basic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como o nome sugere foi desenvolvido utilizando a linguagem de programação Visual Basic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(VBA) e sua base de dados utilizou a aplicação Excel da Microsoft. E é voltado a avaliação antropométrica de adultos e idosos.</w:t>
      </w:r>
    </w:p>
    <w:p w14:paraId="52D0C33A" w14:textId="77777777" w:rsidR="00BB056F" w:rsidRDefault="00BB056F">
      <w:pPr>
        <w:rPr>
          <w:rFonts w:ascii="Times New Roman" w:hAnsi="Times New Roman" w:cs="Times New Roman"/>
          <w:sz w:val="24"/>
          <w:szCs w:val="24"/>
        </w:rPr>
      </w:pPr>
    </w:p>
    <w:p w14:paraId="575E4DA7" w14:textId="401F7EF9" w:rsidR="00961143" w:rsidRPr="00F21D82" w:rsidRDefault="00BB056F" w:rsidP="00F21D82">
      <w:pPr>
        <w:pStyle w:val="PargrafodaLista"/>
        <w:numPr>
          <w:ilvl w:val="0"/>
          <w:numId w:val="5"/>
        </w:numPr>
        <w:spacing w:after="0" w:line="360" w:lineRule="auto"/>
        <w:ind w:left="284" w:hanging="284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bookmarkStart w:id="75" w:name="_Toc10883739"/>
      <w:r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METODOLOGIA</w:t>
      </w:r>
      <w:bookmarkEnd w:id="75"/>
    </w:p>
    <w:p w14:paraId="0E2E697E" w14:textId="77777777" w:rsidR="00BB056F" w:rsidRPr="009E405B" w:rsidRDefault="00BB056F" w:rsidP="003200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E7E6E" w14:textId="2FADD230" w:rsidR="001B4F53" w:rsidRDefault="00BB056F" w:rsidP="00320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capítulo descreve os métodos de pesquisa que serão adotados, a natureza de pesquisa e seu caráter, os instrumentos</w:t>
      </w:r>
      <w:r w:rsidR="00456C59">
        <w:rPr>
          <w:rFonts w:ascii="Times New Roman" w:hAnsi="Times New Roman" w:cs="Times New Roman"/>
          <w:sz w:val="24"/>
          <w:szCs w:val="24"/>
        </w:rPr>
        <w:t xml:space="preserve"> que serão utilizados</w:t>
      </w:r>
      <w:r>
        <w:rPr>
          <w:rFonts w:ascii="Times New Roman" w:hAnsi="Times New Roman" w:cs="Times New Roman"/>
          <w:sz w:val="24"/>
          <w:szCs w:val="24"/>
        </w:rPr>
        <w:t>, os materiais e procedimentos</w:t>
      </w:r>
      <w:r w:rsidR="00456C5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456C59">
        <w:rPr>
          <w:rFonts w:ascii="Times New Roman" w:hAnsi="Times New Roman" w:cs="Times New Roman"/>
          <w:sz w:val="24"/>
          <w:szCs w:val="24"/>
        </w:rPr>
        <w:t>ssim como a</w:t>
      </w:r>
      <w:r>
        <w:rPr>
          <w:rFonts w:ascii="Times New Roman" w:hAnsi="Times New Roman" w:cs="Times New Roman"/>
          <w:sz w:val="24"/>
          <w:szCs w:val="24"/>
        </w:rPr>
        <w:t xml:space="preserve"> população e amostra e </w:t>
      </w:r>
      <w:r w:rsidR="00456C5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</w:t>
      </w:r>
      <w:r w:rsidR="00456C59">
        <w:rPr>
          <w:rFonts w:ascii="Times New Roman" w:hAnsi="Times New Roman" w:cs="Times New Roman"/>
          <w:sz w:val="24"/>
          <w:szCs w:val="24"/>
        </w:rPr>
        <w:t>r fim</w:t>
      </w:r>
      <w:r>
        <w:rPr>
          <w:rFonts w:ascii="Times New Roman" w:hAnsi="Times New Roman" w:cs="Times New Roman"/>
          <w:sz w:val="24"/>
          <w:szCs w:val="24"/>
        </w:rPr>
        <w:t xml:space="preserve"> tratamento dos dados coletados.</w:t>
      </w:r>
    </w:p>
    <w:p w14:paraId="69CC9C82" w14:textId="77777777" w:rsidR="0019029B" w:rsidRDefault="0019029B" w:rsidP="009A0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A97A013" w14:textId="77777777" w:rsidR="00CF66B0" w:rsidRDefault="00CF66B0" w:rsidP="009A0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798B5DF" w14:textId="77777777" w:rsidR="00961143" w:rsidRPr="00967146" w:rsidRDefault="00961143" w:rsidP="00F21D82">
      <w:pPr>
        <w:pStyle w:val="PargrafodaLista"/>
        <w:numPr>
          <w:ilvl w:val="1"/>
          <w:numId w:val="5"/>
        </w:numPr>
        <w:spacing w:after="0" w:line="360" w:lineRule="auto"/>
        <w:ind w:left="284" w:hanging="284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6" w:name="_Toc10883740"/>
      <w:r w:rsidRPr="00967146">
        <w:rPr>
          <w:rFonts w:ascii="Times New Roman" w:hAnsi="Times New Roman" w:cs="Times New Roman"/>
          <w:color w:val="000000" w:themeColor="text1"/>
          <w:sz w:val="24"/>
          <w:szCs w:val="24"/>
        </w:rPr>
        <w:t>NATUREZA DA PESQUISA</w:t>
      </w:r>
      <w:bookmarkEnd w:id="76"/>
    </w:p>
    <w:p w14:paraId="2BA7C471" w14:textId="77777777" w:rsidR="00961143" w:rsidRDefault="00961143" w:rsidP="003200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27E536" w14:textId="5C485150" w:rsidR="00961143" w:rsidRDefault="0002799D" w:rsidP="009A0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metodologia utilizada nesse trabalho terá carácter descritivo, que busca descrever determinada característica de uma população ou fenômeno, não podendo haver interferência do pesquisador, que deve apenas investigar o fenômeno (GIL, 2008). </w:t>
      </w:r>
    </w:p>
    <w:p w14:paraId="615D896C" w14:textId="6EF163A1" w:rsidR="005F1EFD" w:rsidRDefault="005F1EFD" w:rsidP="009A0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pesquisa será de análise qualitativa, onde os dados coletados serão interpretados e não quantificados. De acordo com </w:t>
      </w:r>
      <w:r w:rsidR="00DB0C23">
        <w:rPr>
          <w:rFonts w:ascii="Times New Roman" w:hAnsi="Times New Roman"/>
          <w:bCs/>
          <w:color w:val="000000" w:themeColor="text1"/>
          <w:sz w:val="24"/>
          <w:szCs w:val="24"/>
        </w:rPr>
        <w:t>S</w:t>
      </w:r>
      <w:r w:rsidR="00DB0C23" w:rsidRPr="00371B37">
        <w:rPr>
          <w:rFonts w:ascii="Times New Roman" w:hAnsi="Times New Roman"/>
          <w:bCs/>
          <w:color w:val="000000" w:themeColor="text1"/>
          <w:sz w:val="24"/>
          <w:szCs w:val="24"/>
        </w:rPr>
        <w:t>ilveira</w:t>
      </w:r>
      <w:r w:rsidR="00DB0C23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e </w:t>
      </w:r>
      <w:proofErr w:type="spellStart"/>
      <w:r w:rsidR="00DB0C23" w:rsidRPr="00371B37">
        <w:rPr>
          <w:rFonts w:ascii="Times New Roman" w:hAnsi="Times New Roman"/>
          <w:bCs/>
          <w:color w:val="000000" w:themeColor="text1"/>
          <w:sz w:val="24"/>
          <w:szCs w:val="24"/>
        </w:rPr>
        <w:t>Gerhardt</w:t>
      </w:r>
      <w:proofErr w:type="spellEnd"/>
      <w:r w:rsidR="00DB0C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DB0C23">
        <w:rPr>
          <w:rFonts w:ascii="Times New Roman" w:hAnsi="Times New Roman" w:cs="Times New Roman"/>
          <w:sz w:val="24"/>
          <w:szCs w:val="24"/>
        </w:rPr>
        <w:t>2009</w:t>
      </w:r>
      <w:r>
        <w:rPr>
          <w:rFonts w:ascii="Times New Roman" w:hAnsi="Times New Roman" w:cs="Times New Roman"/>
          <w:sz w:val="24"/>
          <w:szCs w:val="24"/>
        </w:rPr>
        <w:t>), a pesquisa qualitativa se preocupa com aspectos da realidade que não podem ser quantificados, concentrando-se na compreensão e explicação dinâmica das relações sociais.</w:t>
      </w:r>
    </w:p>
    <w:p w14:paraId="4A1567D7" w14:textId="77777777" w:rsidR="00822FC1" w:rsidRDefault="00822FC1" w:rsidP="003200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43D5C3" w14:textId="77777777" w:rsidR="0097597E" w:rsidRPr="00822FC1" w:rsidRDefault="0097597E" w:rsidP="003200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6ABEF7" w14:textId="5B5A8B84" w:rsidR="00961143" w:rsidRPr="00967146" w:rsidRDefault="006F17D0" w:rsidP="00F21D82">
      <w:pPr>
        <w:pStyle w:val="PargrafodaLista"/>
        <w:numPr>
          <w:ilvl w:val="1"/>
          <w:numId w:val="5"/>
        </w:numPr>
        <w:spacing w:after="0" w:line="360" w:lineRule="auto"/>
        <w:ind w:left="284" w:hanging="284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7" w:name="_Toc10883741"/>
      <w:r w:rsidRPr="00967146">
        <w:rPr>
          <w:rFonts w:ascii="Times New Roman" w:hAnsi="Times New Roman" w:cs="Times New Roman"/>
          <w:color w:val="000000" w:themeColor="text1"/>
          <w:sz w:val="24"/>
          <w:szCs w:val="24"/>
        </w:rPr>
        <w:t>POPULAÇÃO E AMOSTRA</w:t>
      </w:r>
      <w:bookmarkEnd w:id="77"/>
    </w:p>
    <w:p w14:paraId="0CB7ADE4" w14:textId="77777777" w:rsidR="006F17D0" w:rsidRDefault="006F17D0" w:rsidP="009A08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743B97" w14:textId="77777777" w:rsidR="0097597E" w:rsidRDefault="0097597E" w:rsidP="009A08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59E7A1" w14:textId="76A139D5" w:rsidR="005D7093" w:rsidRPr="00464DE5" w:rsidRDefault="005D7093" w:rsidP="009A0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64DE5">
        <w:rPr>
          <w:rFonts w:ascii="Times New Roman" w:hAnsi="Times New Roman" w:cs="Times New Roman"/>
          <w:sz w:val="24"/>
          <w:szCs w:val="24"/>
        </w:rPr>
        <w:lastRenderedPageBreak/>
        <w:t xml:space="preserve">Esta pesquisa adotará como unidade de análise </w:t>
      </w:r>
      <w:r w:rsidR="00376957">
        <w:rPr>
          <w:rFonts w:ascii="Times New Roman" w:hAnsi="Times New Roman" w:cs="Times New Roman"/>
          <w:sz w:val="24"/>
          <w:szCs w:val="24"/>
        </w:rPr>
        <w:t>um</w:t>
      </w:r>
      <w:r w:rsidR="00310007">
        <w:rPr>
          <w:rFonts w:ascii="Times New Roman" w:hAnsi="Times New Roman" w:cs="Times New Roman"/>
          <w:sz w:val="24"/>
          <w:szCs w:val="24"/>
        </w:rPr>
        <w:t xml:space="preserve"> professor </w:t>
      </w:r>
      <w:r w:rsidR="00376957">
        <w:rPr>
          <w:rFonts w:ascii="Times New Roman" w:hAnsi="Times New Roman" w:cs="Times New Roman"/>
          <w:sz w:val="24"/>
          <w:szCs w:val="24"/>
        </w:rPr>
        <w:t xml:space="preserve">do curso de Nutrição e Dietética </w:t>
      </w:r>
      <w:r w:rsidR="00310007">
        <w:rPr>
          <w:rFonts w:ascii="Times New Roman" w:hAnsi="Times New Roman" w:cs="Times New Roman"/>
          <w:sz w:val="24"/>
          <w:szCs w:val="24"/>
        </w:rPr>
        <w:t>do IFMG-SJE</w:t>
      </w:r>
      <w:r w:rsidRPr="00464DE5">
        <w:rPr>
          <w:rFonts w:ascii="Times New Roman" w:hAnsi="Times New Roman" w:cs="Times New Roman"/>
          <w:sz w:val="24"/>
          <w:szCs w:val="24"/>
        </w:rPr>
        <w:t xml:space="preserve"> </w:t>
      </w:r>
      <w:r w:rsidR="00310007">
        <w:rPr>
          <w:rFonts w:ascii="Times New Roman" w:hAnsi="Times New Roman" w:cs="Times New Roman"/>
          <w:sz w:val="24"/>
          <w:szCs w:val="24"/>
        </w:rPr>
        <w:t>e estudantes do curso técnico em Nutrição e Dietética do IFMG-SJE</w:t>
      </w:r>
      <w:r w:rsidR="00A835AB">
        <w:rPr>
          <w:rFonts w:ascii="Times New Roman" w:hAnsi="Times New Roman" w:cs="Times New Roman"/>
          <w:sz w:val="24"/>
          <w:szCs w:val="24"/>
        </w:rPr>
        <w:t>,</w:t>
      </w:r>
      <w:r w:rsidRPr="00464DE5">
        <w:rPr>
          <w:rFonts w:ascii="Times New Roman" w:hAnsi="Times New Roman" w:cs="Times New Roman"/>
          <w:sz w:val="24"/>
          <w:szCs w:val="24"/>
        </w:rPr>
        <w:t xml:space="preserve"> </w:t>
      </w:r>
      <w:r w:rsidR="00310007">
        <w:rPr>
          <w:rFonts w:ascii="Times New Roman" w:hAnsi="Times New Roman" w:cs="Times New Roman"/>
          <w:sz w:val="24"/>
          <w:szCs w:val="24"/>
        </w:rPr>
        <w:t>sendo que serão eles os usuários do sistema que será desenvolvido.</w:t>
      </w:r>
    </w:p>
    <w:p w14:paraId="11B8B59D" w14:textId="77777777" w:rsidR="005D7093" w:rsidRDefault="005D7093" w:rsidP="009A0893">
      <w:pPr>
        <w:spacing w:after="0" w:line="360" w:lineRule="auto"/>
        <w:ind w:left="431"/>
        <w:rPr>
          <w:rFonts w:ascii="Times New Roman" w:hAnsi="Times New Roman" w:cs="Times New Roman"/>
          <w:sz w:val="24"/>
          <w:szCs w:val="24"/>
        </w:rPr>
      </w:pPr>
    </w:p>
    <w:p w14:paraId="43DA9A08" w14:textId="77777777" w:rsidR="00310007" w:rsidRPr="006F17D0" w:rsidRDefault="00310007" w:rsidP="009A0893">
      <w:pPr>
        <w:spacing w:after="0" w:line="360" w:lineRule="auto"/>
        <w:ind w:left="431"/>
        <w:rPr>
          <w:rFonts w:ascii="Times New Roman" w:hAnsi="Times New Roman" w:cs="Times New Roman"/>
          <w:sz w:val="24"/>
          <w:szCs w:val="24"/>
        </w:rPr>
      </w:pPr>
    </w:p>
    <w:p w14:paraId="2050EB2B" w14:textId="75930956" w:rsidR="006F17D0" w:rsidRPr="00967146" w:rsidRDefault="006F17D0" w:rsidP="00F21D82">
      <w:pPr>
        <w:pStyle w:val="PargrafodaLista"/>
        <w:numPr>
          <w:ilvl w:val="1"/>
          <w:numId w:val="5"/>
        </w:numPr>
        <w:spacing w:after="0" w:line="360" w:lineRule="auto"/>
        <w:ind w:left="284" w:hanging="284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8" w:name="_Toc10883742"/>
      <w:r w:rsidRPr="00967146">
        <w:rPr>
          <w:rFonts w:ascii="Times New Roman" w:hAnsi="Times New Roman" w:cs="Times New Roman"/>
          <w:color w:val="000000" w:themeColor="text1"/>
          <w:sz w:val="24"/>
          <w:szCs w:val="24"/>
        </w:rPr>
        <w:t>INSTRUMENTOS UTILIZADOS</w:t>
      </w:r>
      <w:bookmarkEnd w:id="78"/>
    </w:p>
    <w:p w14:paraId="00D8DF8B" w14:textId="77777777" w:rsidR="006F17D0" w:rsidRDefault="006F17D0" w:rsidP="009A08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2B7D22" w14:textId="4F92D001" w:rsidR="00B55A51" w:rsidRPr="00B55A51" w:rsidRDefault="00B55A51" w:rsidP="009A0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realização da coleta de dados </w:t>
      </w:r>
      <w:r w:rsidR="00642EFD">
        <w:rPr>
          <w:rFonts w:ascii="Times New Roman" w:hAnsi="Times New Roman" w:cs="Times New Roman"/>
          <w:sz w:val="24"/>
          <w:szCs w:val="24"/>
        </w:rPr>
        <w:t>será por</w:t>
      </w:r>
      <w:r>
        <w:rPr>
          <w:rFonts w:ascii="Times New Roman" w:hAnsi="Times New Roman" w:cs="Times New Roman"/>
          <w:sz w:val="24"/>
          <w:szCs w:val="24"/>
        </w:rPr>
        <w:t xml:space="preserve"> meio de entrevista com </w:t>
      </w:r>
      <w:r w:rsidR="004608D1">
        <w:rPr>
          <w:rFonts w:ascii="Times New Roman" w:hAnsi="Times New Roman" w:cs="Times New Roman"/>
          <w:sz w:val="24"/>
          <w:szCs w:val="24"/>
        </w:rPr>
        <w:t>o professor</w:t>
      </w:r>
      <w:r w:rsidRPr="00D6660D">
        <w:rPr>
          <w:rFonts w:ascii="Times New Roman" w:hAnsi="Times New Roman" w:cs="Times New Roman"/>
          <w:sz w:val="24"/>
          <w:szCs w:val="24"/>
        </w:rPr>
        <w:t xml:space="preserve"> do curso </w:t>
      </w:r>
      <w:r w:rsidR="00642EFD">
        <w:rPr>
          <w:rFonts w:ascii="Times New Roman" w:hAnsi="Times New Roman" w:cs="Times New Roman"/>
          <w:sz w:val="24"/>
          <w:szCs w:val="24"/>
        </w:rPr>
        <w:t>técnico em</w:t>
      </w:r>
      <w:r>
        <w:rPr>
          <w:rFonts w:ascii="Times New Roman" w:hAnsi="Times New Roman" w:cs="Times New Roman"/>
          <w:sz w:val="24"/>
          <w:szCs w:val="24"/>
        </w:rPr>
        <w:t xml:space="preserve"> Nutrição e Dietética, a fim de analisar a viabilidade de desenvolvimento do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>e levantar os requisitos do mesmo.</w:t>
      </w:r>
    </w:p>
    <w:p w14:paraId="7ACBBC16" w14:textId="0362170E" w:rsidR="00AA3F02" w:rsidRDefault="00AA3F02" w:rsidP="009A0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perguntas elaboradas para as entrevistas serão abertas</w:t>
      </w:r>
      <w:r w:rsidR="00642EF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 forma que seja possível um aprofund</w:t>
      </w:r>
      <w:r w:rsidR="00642EFD">
        <w:rPr>
          <w:rFonts w:ascii="Times New Roman" w:hAnsi="Times New Roman" w:cs="Times New Roman"/>
          <w:sz w:val="24"/>
          <w:szCs w:val="24"/>
        </w:rPr>
        <w:t xml:space="preserve">amento nas questões levantadas, possibilitando </w:t>
      </w:r>
      <w:r>
        <w:rPr>
          <w:rFonts w:ascii="Times New Roman" w:hAnsi="Times New Roman" w:cs="Times New Roman"/>
          <w:sz w:val="24"/>
          <w:szCs w:val="24"/>
        </w:rPr>
        <w:t>que a análise seja mais precisa e o levantamento de requisitos seja feito de forma a a</w:t>
      </w:r>
      <w:r w:rsidR="00642EFD">
        <w:rPr>
          <w:rFonts w:ascii="Times New Roman" w:hAnsi="Times New Roman" w:cs="Times New Roman"/>
          <w:sz w:val="24"/>
          <w:szCs w:val="24"/>
        </w:rPr>
        <w:t>tender as necessidades exigidas.</w:t>
      </w:r>
    </w:p>
    <w:p w14:paraId="3B08B26B" w14:textId="3A653E80" w:rsidR="002E44FA" w:rsidRDefault="00642EFD" w:rsidP="00320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66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Segundo </w:t>
      </w:r>
      <w:commentRangeStart w:id="79"/>
      <w:proofErr w:type="spellStart"/>
      <w:r w:rsidRPr="005C1B2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Dencker</w:t>
      </w:r>
      <w:proofErr w:type="spellEnd"/>
      <w:r w:rsidRPr="005C1B2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commentRangeEnd w:id="79"/>
      <w:r w:rsidR="000D07AA">
        <w:rPr>
          <w:rStyle w:val="Refdecomentrio"/>
        </w:rPr>
        <w:commentReference w:id="79"/>
      </w:r>
      <w:r w:rsidRPr="005C1B2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(2000), </w:t>
      </w:r>
      <w:r w:rsidRPr="00D666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 entrevistas podem ser </w:t>
      </w:r>
      <w:r w:rsidRPr="00D6660D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estruturadas</w:t>
      </w:r>
      <w:r w:rsidRPr="00D666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constituídas de perguntas definidas; ou </w:t>
      </w:r>
      <w:r w:rsidRPr="00D6660D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semiestruturadas</w:t>
      </w:r>
      <w:r w:rsidRPr="00D666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permitindo uma maior liberdade ao pesquisador. Para este trabalho será utilizada a entrevista semiestruturada.</w:t>
      </w:r>
    </w:p>
    <w:p w14:paraId="4DC9BDD2" w14:textId="77777777" w:rsidR="002E44FA" w:rsidRPr="002E44FA" w:rsidRDefault="002E44FA" w:rsidP="009A0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5DAD31" w14:textId="6E40DD39" w:rsidR="00133DD4" w:rsidRPr="00320004" w:rsidRDefault="006F17D0" w:rsidP="009A0893">
      <w:pPr>
        <w:pStyle w:val="PargrafodaLista"/>
        <w:numPr>
          <w:ilvl w:val="1"/>
          <w:numId w:val="5"/>
        </w:numPr>
        <w:spacing w:after="0" w:line="360" w:lineRule="auto"/>
        <w:ind w:left="284" w:hanging="284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0" w:name="_Toc10883743"/>
      <w:r w:rsidRPr="00967146">
        <w:rPr>
          <w:rFonts w:ascii="Times New Roman" w:hAnsi="Times New Roman" w:cs="Times New Roman"/>
          <w:color w:val="000000" w:themeColor="text1"/>
          <w:sz w:val="24"/>
          <w:szCs w:val="24"/>
        </w:rPr>
        <w:t>MÉTODOS E PROCEDIMENTOS</w:t>
      </w:r>
      <w:bookmarkEnd w:id="80"/>
      <w:r w:rsidRPr="00967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923FD8A" w14:textId="77777777" w:rsidR="00133DD4" w:rsidRDefault="00133DD4" w:rsidP="009A08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BB3894" w14:textId="4973BC9B" w:rsidR="00133DD4" w:rsidRDefault="00133DD4" w:rsidP="00320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seção apresenta os métodos e procedimentos que serão u</w:t>
      </w:r>
      <w:r w:rsidR="005C1B2B">
        <w:rPr>
          <w:rFonts w:ascii="Times New Roman" w:hAnsi="Times New Roman" w:cs="Times New Roman"/>
          <w:sz w:val="24"/>
          <w:szCs w:val="24"/>
        </w:rPr>
        <w:t>tilizados no desenvolvimento do</w:t>
      </w:r>
      <w:r w:rsidR="005C1B2B" w:rsidRPr="00D6660D">
        <w:rPr>
          <w:rFonts w:ascii="Times New Roman" w:hAnsi="Times New Roman" w:cs="Times New Roman"/>
          <w:sz w:val="24"/>
          <w:szCs w:val="24"/>
        </w:rPr>
        <w:t xml:space="preserve"> sistema proposto neste trabalho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8765842" w14:textId="77777777" w:rsidR="00133DD4" w:rsidRPr="00133DD4" w:rsidRDefault="00133DD4" w:rsidP="009A0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508FD0" w14:textId="60BB2AE6" w:rsidR="00133DD4" w:rsidRPr="00F21D82" w:rsidRDefault="00133DD4" w:rsidP="00E13903">
      <w:pPr>
        <w:pStyle w:val="PargrafodaLista"/>
        <w:numPr>
          <w:ilvl w:val="2"/>
          <w:numId w:val="5"/>
        </w:numPr>
        <w:spacing w:after="0" w:line="360" w:lineRule="auto"/>
        <w:ind w:left="284" w:hanging="284"/>
        <w:outlineLvl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81" w:name="_Toc10883744"/>
      <w:r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Levantamento de requisitos</w:t>
      </w:r>
      <w:bookmarkEnd w:id="81"/>
    </w:p>
    <w:p w14:paraId="15E7074B" w14:textId="77777777" w:rsidR="004608D1" w:rsidRPr="00320004" w:rsidRDefault="004608D1" w:rsidP="0032000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FA6BEC5" w14:textId="02152057" w:rsidR="004608D1" w:rsidRDefault="004608D1" w:rsidP="009A0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serem realizadas as entrevistas com o professor do </w:t>
      </w:r>
      <w:r>
        <w:rPr>
          <w:rFonts w:ascii="Times New Roman" w:hAnsi="Times New Roman" w:cs="Times New Roman"/>
          <w:i/>
          <w:sz w:val="24"/>
          <w:szCs w:val="24"/>
        </w:rPr>
        <w:t>campus</w:t>
      </w:r>
      <w:r>
        <w:rPr>
          <w:rFonts w:ascii="Times New Roman" w:hAnsi="Times New Roman" w:cs="Times New Roman"/>
          <w:sz w:val="24"/>
          <w:szCs w:val="24"/>
        </w:rPr>
        <w:t>, serão levantados os requisitos que o sistema deve possuir</w:t>
      </w:r>
      <w:r w:rsidR="008B699F">
        <w:rPr>
          <w:rFonts w:ascii="Times New Roman" w:hAnsi="Times New Roman" w:cs="Times New Roman"/>
          <w:sz w:val="24"/>
          <w:szCs w:val="24"/>
        </w:rPr>
        <w:t xml:space="preserve"> (esboço)</w:t>
      </w:r>
      <w:r>
        <w:rPr>
          <w:rFonts w:ascii="Times New Roman" w:hAnsi="Times New Roman" w:cs="Times New Roman"/>
          <w:sz w:val="24"/>
          <w:szCs w:val="24"/>
        </w:rPr>
        <w:t xml:space="preserve">. Esses requisitos deverão ser bem definidos visando a eficiência do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software, </w:t>
      </w:r>
      <w:r>
        <w:rPr>
          <w:rFonts w:ascii="Times New Roman" w:hAnsi="Times New Roman" w:cs="Times New Roman"/>
          <w:sz w:val="24"/>
          <w:szCs w:val="24"/>
        </w:rPr>
        <w:t>a fácil utilização dos usuários e a sua confiabilidade.</w:t>
      </w:r>
    </w:p>
    <w:p w14:paraId="2AF15F30" w14:textId="79F29E4F" w:rsidR="004608D1" w:rsidRPr="00D6660D" w:rsidRDefault="004608D1" w:rsidP="009A0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660D">
        <w:rPr>
          <w:rFonts w:ascii="Times New Roman" w:hAnsi="Times New Roman" w:cs="Times New Roman"/>
          <w:sz w:val="24"/>
          <w:szCs w:val="24"/>
        </w:rPr>
        <w:t>Requisito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660D">
        <w:rPr>
          <w:rFonts w:ascii="Times New Roman" w:hAnsi="Times New Roman" w:cs="Times New Roman"/>
          <w:sz w:val="24"/>
          <w:szCs w:val="24"/>
        </w:rPr>
        <w:t xml:space="preserve"> de um siste</w:t>
      </w:r>
      <w:r>
        <w:rPr>
          <w:rFonts w:ascii="Times New Roman" w:hAnsi="Times New Roman" w:cs="Times New Roman"/>
          <w:sz w:val="24"/>
          <w:szCs w:val="24"/>
        </w:rPr>
        <w:t>ma são as funcionalidades que o mesmo</w:t>
      </w:r>
      <w:r w:rsidRPr="00D6660D">
        <w:rPr>
          <w:rFonts w:ascii="Times New Roman" w:hAnsi="Times New Roman" w:cs="Times New Roman"/>
          <w:sz w:val="24"/>
          <w:szCs w:val="24"/>
        </w:rPr>
        <w:t xml:space="preserve"> deve possuir para satisfazer uma especificação, por exemplo, gerar relatórios, enviar e-mail, cadastrar usuário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660D">
        <w:rPr>
          <w:rFonts w:ascii="Times New Roman" w:hAnsi="Times New Roman" w:cs="Times New Roman"/>
          <w:sz w:val="24"/>
          <w:szCs w:val="24"/>
        </w:rPr>
        <w:t xml:space="preserve"> ou item etc. É nesta etapa que se entende o que o sistema irá automatizar, atendendo as necessidades dos usuários. Ao final desta etapa será </w:t>
      </w:r>
      <w:r w:rsidR="00597FC5">
        <w:rPr>
          <w:rFonts w:ascii="Times New Roman" w:hAnsi="Times New Roman" w:cs="Times New Roman"/>
          <w:sz w:val="24"/>
          <w:szCs w:val="24"/>
        </w:rPr>
        <w:t>elaborado o</w:t>
      </w:r>
      <w:r w:rsidRPr="00D6660D">
        <w:rPr>
          <w:rFonts w:ascii="Times New Roman" w:hAnsi="Times New Roman" w:cs="Times New Roman"/>
          <w:sz w:val="24"/>
          <w:szCs w:val="24"/>
        </w:rPr>
        <w:t xml:space="preserve"> documento de requisitos onde </w:t>
      </w:r>
      <w:r w:rsidR="00597FC5" w:rsidRPr="00D6660D">
        <w:rPr>
          <w:rFonts w:ascii="Times New Roman" w:hAnsi="Times New Roman" w:cs="Times New Roman"/>
          <w:sz w:val="24"/>
          <w:szCs w:val="24"/>
        </w:rPr>
        <w:t>serão</w:t>
      </w:r>
      <w:r w:rsidRPr="00D6660D">
        <w:rPr>
          <w:rFonts w:ascii="Times New Roman" w:hAnsi="Times New Roman" w:cs="Times New Roman"/>
          <w:sz w:val="24"/>
          <w:szCs w:val="24"/>
        </w:rPr>
        <w:t xml:space="preserve"> listado</w:t>
      </w:r>
      <w:r w:rsidR="00597FC5">
        <w:rPr>
          <w:rFonts w:ascii="Times New Roman" w:hAnsi="Times New Roman" w:cs="Times New Roman"/>
          <w:sz w:val="24"/>
          <w:szCs w:val="24"/>
        </w:rPr>
        <w:t>s</w:t>
      </w:r>
      <w:r w:rsidRPr="00D6660D">
        <w:rPr>
          <w:rFonts w:ascii="Times New Roman" w:hAnsi="Times New Roman" w:cs="Times New Roman"/>
          <w:sz w:val="24"/>
          <w:szCs w:val="24"/>
        </w:rPr>
        <w:t xml:space="preserve"> todos os requisitos que o sistema deverá atender</w:t>
      </w:r>
      <w:r w:rsidR="00597FC5">
        <w:rPr>
          <w:rFonts w:ascii="Times New Roman" w:hAnsi="Times New Roman" w:cs="Times New Roman"/>
          <w:sz w:val="24"/>
          <w:szCs w:val="24"/>
        </w:rPr>
        <w:t>, este documento será atualizado quando houver mudanças nos requisitos.</w:t>
      </w:r>
    </w:p>
    <w:p w14:paraId="63F38651" w14:textId="20FD481F" w:rsidR="00D72717" w:rsidRDefault="004608D1" w:rsidP="00320004">
      <w:pPr>
        <w:spacing w:after="0" w:line="360" w:lineRule="auto"/>
        <w:ind w:firstLine="5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Segundo Melo (2010), o levantamento de requisitos é de fundamental importância no processo de desenvolvimento do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software. </w:t>
      </w:r>
      <w:r>
        <w:rPr>
          <w:rFonts w:ascii="Times New Roman" w:hAnsi="Times New Roman" w:cs="Times New Roman"/>
          <w:sz w:val="24"/>
          <w:szCs w:val="24"/>
        </w:rPr>
        <w:t xml:space="preserve">Assim, entender o que o cliente deseja ou o que ele acredita que precisa são fatores determinantes </w:t>
      </w:r>
      <w:r w:rsidR="00FC0C45">
        <w:rPr>
          <w:rFonts w:ascii="Times New Roman" w:hAnsi="Times New Roman" w:cs="Times New Roman"/>
          <w:sz w:val="24"/>
          <w:szCs w:val="24"/>
        </w:rPr>
        <w:t>para a construção de um software que atenda as expectativas do cliente.</w:t>
      </w:r>
    </w:p>
    <w:p w14:paraId="5B0F8C0E" w14:textId="77777777" w:rsidR="004608D1" w:rsidRDefault="004608D1" w:rsidP="009A0893">
      <w:pPr>
        <w:pStyle w:val="PargrafodaLista"/>
        <w:spacing w:after="0" w:line="360" w:lineRule="auto"/>
        <w:ind w:left="505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14:paraId="59B3FFB8" w14:textId="47A98957" w:rsidR="00D72717" w:rsidRPr="00320004" w:rsidRDefault="00D72717" w:rsidP="00E13903">
      <w:pPr>
        <w:pStyle w:val="PargrafodaLista"/>
        <w:numPr>
          <w:ilvl w:val="2"/>
          <w:numId w:val="5"/>
        </w:numPr>
        <w:spacing w:after="0" w:line="360" w:lineRule="auto"/>
        <w:ind w:left="284" w:hanging="284"/>
        <w:outlineLvl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82" w:name="_Toc10883745"/>
      <w:r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Modelagem </w:t>
      </w:r>
      <w:r w:rsidR="00967146"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 Sistema</w:t>
      </w:r>
      <w:bookmarkEnd w:id="82"/>
    </w:p>
    <w:p w14:paraId="69660ABC" w14:textId="77777777" w:rsidR="00D72717" w:rsidRDefault="00D72717" w:rsidP="009A0893">
      <w:pPr>
        <w:pStyle w:val="PargrafodaLista"/>
        <w:spacing w:after="0" w:line="360" w:lineRule="auto"/>
        <w:ind w:left="792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14:paraId="68FC94A2" w14:textId="6EA771C0" w:rsidR="00D72717" w:rsidRPr="00D6660D" w:rsidRDefault="00D72717" w:rsidP="009A0893">
      <w:pPr>
        <w:spacing w:after="0" w:line="360" w:lineRule="auto"/>
        <w:ind w:firstLine="505"/>
        <w:jc w:val="both"/>
        <w:rPr>
          <w:rFonts w:ascii="Times New Roman" w:hAnsi="Times New Roman" w:cs="Times New Roman"/>
          <w:sz w:val="24"/>
          <w:szCs w:val="24"/>
        </w:rPr>
      </w:pPr>
      <w:r w:rsidRPr="00D6660D">
        <w:rPr>
          <w:rFonts w:ascii="Times New Roman" w:hAnsi="Times New Roman" w:cs="Times New Roman"/>
          <w:sz w:val="24"/>
          <w:szCs w:val="24"/>
        </w:rPr>
        <w:t xml:space="preserve">Depois de levantados todos os requisitos são necessários elaborar e documentar a estrutura que o sistema terá. Essa modelagem do sistema consistirá em elaborar diagramas visuais, ou seja, desenhar o sistema, como ele funcionará antes de começar a codifica-lo. Para ajudar nesta etapa será utilizada a UML - </w:t>
      </w:r>
      <w:proofErr w:type="spellStart"/>
      <w:r w:rsidRPr="00D6660D">
        <w:rPr>
          <w:rFonts w:ascii="Times New Roman" w:hAnsi="Times New Roman" w:cs="Times New Roman"/>
          <w:i/>
          <w:sz w:val="24"/>
          <w:szCs w:val="24"/>
        </w:rPr>
        <w:t>Unified</w:t>
      </w:r>
      <w:proofErr w:type="spellEnd"/>
      <w:r w:rsidRPr="00D6660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6660D">
        <w:rPr>
          <w:rFonts w:ascii="Times New Roman" w:hAnsi="Times New Roman" w:cs="Times New Roman"/>
          <w:i/>
          <w:sz w:val="24"/>
          <w:szCs w:val="24"/>
        </w:rPr>
        <w:t>Modeling</w:t>
      </w:r>
      <w:proofErr w:type="spellEnd"/>
      <w:r w:rsidRPr="00D6660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6660D">
        <w:rPr>
          <w:rFonts w:ascii="Times New Roman" w:hAnsi="Times New Roman" w:cs="Times New Roman"/>
          <w:i/>
          <w:sz w:val="24"/>
          <w:szCs w:val="24"/>
        </w:rPr>
        <w:t>Language</w:t>
      </w:r>
      <w:proofErr w:type="spellEnd"/>
      <w:r w:rsidRPr="00D6660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D6660D">
        <w:rPr>
          <w:rFonts w:ascii="Times New Roman" w:hAnsi="Times New Roman" w:cs="Times New Roman"/>
          <w:sz w:val="24"/>
          <w:szCs w:val="24"/>
        </w:rPr>
        <w:t>que contém vários diagramas que dão suporte para a modelagem da estrutura de siste</w:t>
      </w:r>
      <w:r w:rsidR="008B699F">
        <w:rPr>
          <w:rFonts w:ascii="Times New Roman" w:hAnsi="Times New Roman" w:cs="Times New Roman"/>
          <w:sz w:val="24"/>
          <w:szCs w:val="24"/>
        </w:rPr>
        <w:t>mas, como o diagrama de classe,</w:t>
      </w:r>
      <w:r w:rsidRPr="00D6660D">
        <w:rPr>
          <w:rFonts w:ascii="Times New Roman" w:hAnsi="Times New Roman" w:cs="Times New Roman"/>
          <w:sz w:val="24"/>
          <w:szCs w:val="24"/>
        </w:rPr>
        <w:t xml:space="preserve"> diagrama de caso de uso</w:t>
      </w:r>
      <w:r w:rsidR="008B699F">
        <w:rPr>
          <w:rFonts w:ascii="Times New Roman" w:hAnsi="Times New Roman" w:cs="Times New Roman"/>
          <w:sz w:val="24"/>
          <w:szCs w:val="24"/>
        </w:rPr>
        <w:t xml:space="preserve"> e o diagrama de objetos</w:t>
      </w:r>
      <w:r w:rsidRPr="00D6660D">
        <w:rPr>
          <w:rFonts w:ascii="Times New Roman" w:hAnsi="Times New Roman" w:cs="Times New Roman"/>
          <w:sz w:val="24"/>
          <w:szCs w:val="24"/>
        </w:rPr>
        <w:t>.</w:t>
      </w:r>
    </w:p>
    <w:p w14:paraId="37BF9B40" w14:textId="77777777" w:rsidR="0019029B" w:rsidRDefault="0019029B" w:rsidP="009A0893">
      <w:pPr>
        <w:pStyle w:val="PargrafodaLista"/>
        <w:spacing w:after="0" w:line="360" w:lineRule="auto"/>
        <w:ind w:left="792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14:paraId="0A8D05A6" w14:textId="0B47669A" w:rsidR="0019029B" w:rsidRPr="00320004" w:rsidRDefault="0019029B" w:rsidP="00E13903">
      <w:pPr>
        <w:pStyle w:val="PargrafodaLista"/>
        <w:numPr>
          <w:ilvl w:val="2"/>
          <w:numId w:val="5"/>
        </w:numPr>
        <w:spacing w:after="0" w:line="360" w:lineRule="auto"/>
        <w:ind w:left="284" w:hanging="284"/>
        <w:outlineLvl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83" w:name="_Toc10883746"/>
      <w:r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Processo </w:t>
      </w:r>
      <w:r w:rsidR="00967146"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 Desenvolvimento</w:t>
      </w:r>
      <w:bookmarkEnd w:id="83"/>
    </w:p>
    <w:p w14:paraId="74A9F8ED" w14:textId="77777777" w:rsidR="0019029B" w:rsidRPr="0019029B" w:rsidRDefault="0019029B" w:rsidP="009A0893">
      <w:pPr>
        <w:spacing w:after="0" w:line="360" w:lineRule="auto"/>
        <w:ind w:left="505"/>
        <w:jc w:val="both"/>
        <w:rPr>
          <w:rFonts w:ascii="Times New Roman" w:hAnsi="Times New Roman" w:cs="Times New Roman"/>
          <w:sz w:val="24"/>
          <w:szCs w:val="24"/>
        </w:rPr>
      </w:pPr>
    </w:p>
    <w:p w14:paraId="0347055E" w14:textId="1922BDA9" w:rsidR="00C24638" w:rsidRDefault="0019029B" w:rsidP="00320004">
      <w:pPr>
        <w:spacing w:after="0" w:line="360" w:lineRule="auto"/>
        <w:ind w:firstLine="505"/>
        <w:jc w:val="both"/>
        <w:rPr>
          <w:rFonts w:ascii="Times New Roman" w:hAnsi="Times New Roman" w:cs="Times New Roman"/>
          <w:sz w:val="24"/>
          <w:szCs w:val="24"/>
        </w:rPr>
      </w:pPr>
      <w:r w:rsidRPr="00D6660D">
        <w:rPr>
          <w:rFonts w:ascii="Times New Roman" w:hAnsi="Times New Roman" w:cs="Times New Roman"/>
          <w:sz w:val="24"/>
          <w:szCs w:val="24"/>
        </w:rPr>
        <w:t xml:space="preserve">Para o desenvolvimento do sistema proposto será utilizado as </w:t>
      </w:r>
      <w:proofErr w:type="spellStart"/>
      <w:r w:rsidRPr="00D6660D">
        <w:rPr>
          <w:rFonts w:ascii="Times New Roman" w:hAnsi="Times New Roman" w:cs="Times New Roman"/>
          <w:sz w:val="24"/>
          <w:szCs w:val="24"/>
        </w:rPr>
        <w:t>IDEs</w:t>
      </w:r>
      <w:proofErr w:type="spellEnd"/>
      <w:r w:rsidRPr="00D6660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9029B">
        <w:rPr>
          <w:rFonts w:ascii="Times New Roman" w:hAnsi="Times New Roman" w:cs="Times New Roman"/>
          <w:sz w:val="24"/>
          <w:szCs w:val="24"/>
        </w:rPr>
        <w:t>Integrated</w:t>
      </w:r>
      <w:proofErr w:type="spellEnd"/>
      <w:r w:rsidRPr="0019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29B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19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29B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19029B">
        <w:rPr>
          <w:rFonts w:ascii="Times New Roman" w:hAnsi="Times New Roman" w:cs="Times New Roman"/>
          <w:sz w:val="24"/>
          <w:szCs w:val="24"/>
        </w:rPr>
        <w:t xml:space="preserve"> – </w:t>
      </w:r>
      <w:r w:rsidRPr="00D6660D">
        <w:rPr>
          <w:rFonts w:ascii="Times New Roman" w:hAnsi="Times New Roman" w:cs="Times New Roman"/>
          <w:sz w:val="24"/>
          <w:szCs w:val="24"/>
        </w:rPr>
        <w:t>que significa ambiente de desenvolvimento integrado,</w:t>
      </w:r>
      <w:r w:rsidRPr="0019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60D">
        <w:rPr>
          <w:rFonts w:ascii="Times New Roman" w:hAnsi="Times New Roman" w:cs="Times New Roman"/>
          <w:sz w:val="24"/>
          <w:szCs w:val="24"/>
        </w:rPr>
        <w:t>Atom</w:t>
      </w:r>
      <w:proofErr w:type="spellEnd"/>
      <w:r w:rsidRPr="00D6660D">
        <w:rPr>
          <w:rFonts w:ascii="Times New Roman" w:hAnsi="Times New Roman" w:cs="Times New Roman"/>
          <w:sz w:val="24"/>
          <w:szCs w:val="24"/>
        </w:rPr>
        <w:t xml:space="preserve"> e Sublime </w:t>
      </w:r>
      <w:proofErr w:type="spellStart"/>
      <w:r w:rsidRPr="00D6660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6660D">
        <w:rPr>
          <w:rFonts w:ascii="Times New Roman" w:hAnsi="Times New Roman" w:cs="Times New Roman"/>
          <w:sz w:val="24"/>
          <w:szCs w:val="24"/>
        </w:rPr>
        <w:t>. Para a inter</w:t>
      </w:r>
      <w:r w:rsidR="001126B8">
        <w:rPr>
          <w:rFonts w:ascii="Times New Roman" w:hAnsi="Times New Roman" w:cs="Times New Roman"/>
          <w:sz w:val="24"/>
          <w:szCs w:val="24"/>
        </w:rPr>
        <w:t>face do sistema será utilizado</w:t>
      </w:r>
      <w:r w:rsidRPr="00D6660D">
        <w:rPr>
          <w:rFonts w:ascii="Times New Roman" w:hAnsi="Times New Roman" w:cs="Times New Roman"/>
          <w:sz w:val="24"/>
          <w:szCs w:val="24"/>
        </w:rPr>
        <w:t xml:space="preserve"> HTML e CSS, para que o sistema possa se adaptar em vários tamanhos de tela e contar com uma interface amigável será utilizado o framework </w:t>
      </w:r>
      <w:proofErr w:type="spellStart"/>
      <w:r w:rsidRPr="00D6660D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D6660D">
        <w:rPr>
          <w:rFonts w:ascii="Times New Roman" w:hAnsi="Times New Roman" w:cs="Times New Roman"/>
          <w:sz w:val="24"/>
          <w:szCs w:val="24"/>
        </w:rPr>
        <w:t xml:space="preserve">. Para conseguir uma interatividade com o usuário será utilizado a linguagem de programação </w:t>
      </w:r>
      <w:proofErr w:type="spellStart"/>
      <w:r w:rsidRPr="00D6660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D6660D">
        <w:rPr>
          <w:rFonts w:ascii="Times New Roman" w:hAnsi="Times New Roman" w:cs="Times New Roman"/>
          <w:sz w:val="24"/>
          <w:szCs w:val="24"/>
        </w:rPr>
        <w:t xml:space="preserve"> e para auxiliar sua utilização será utilizada também a biblioteca de funções </w:t>
      </w:r>
      <w:proofErr w:type="spellStart"/>
      <w:r w:rsidRPr="00D6660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D6660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6660D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D6660D">
        <w:rPr>
          <w:rFonts w:ascii="Times New Roman" w:hAnsi="Times New Roman" w:cs="Times New Roman"/>
          <w:sz w:val="24"/>
          <w:szCs w:val="24"/>
        </w:rPr>
        <w:t>.</w:t>
      </w:r>
    </w:p>
    <w:p w14:paraId="741A09D9" w14:textId="77777777" w:rsidR="00320004" w:rsidRPr="0019029B" w:rsidRDefault="00320004" w:rsidP="003200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FC95D0" w14:textId="3AD6F463" w:rsidR="0019029B" w:rsidRPr="00320004" w:rsidRDefault="0019029B" w:rsidP="00320004">
      <w:pPr>
        <w:pStyle w:val="PargrafodaLista"/>
        <w:numPr>
          <w:ilvl w:val="1"/>
          <w:numId w:val="5"/>
        </w:numPr>
        <w:spacing w:after="0" w:line="360" w:lineRule="auto"/>
        <w:ind w:left="284" w:hanging="284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4" w:name="_Toc10883747"/>
      <w:r w:rsidRPr="00967146">
        <w:rPr>
          <w:rFonts w:ascii="Times New Roman" w:hAnsi="Times New Roman" w:cs="Times New Roman"/>
          <w:color w:val="000000" w:themeColor="text1"/>
          <w:sz w:val="24"/>
          <w:szCs w:val="24"/>
        </w:rPr>
        <w:t>TRATAMENTO DOS DADOS</w:t>
      </w:r>
      <w:bookmarkEnd w:id="84"/>
    </w:p>
    <w:p w14:paraId="636A4438" w14:textId="77777777" w:rsidR="00320004" w:rsidRDefault="00320004" w:rsidP="009A0893">
      <w:pPr>
        <w:spacing w:after="0" w:line="360" w:lineRule="auto"/>
        <w:ind w:firstLine="505"/>
        <w:jc w:val="both"/>
        <w:rPr>
          <w:rFonts w:ascii="Times New Roman" w:hAnsi="Times New Roman" w:cs="Times New Roman"/>
          <w:sz w:val="24"/>
          <w:szCs w:val="24"/>
        </w:rPr>
      </w:pPr>
    </w:p>
    <w:p w14:paraId="0C0C0F54" w14:textId="4DF6154D" w:rsidR="0019029B" w:rsidRPr="0019029B" w:rsidRDefault="00684384" w:rsidP="009A0893">
      <w:pPr>
        <w:spacing w:after="0" w:line="360" w:lineRule="auto"/>
        <w:ind w:firstLine="505"/>
        <w:jc w:val="both"/>
        <w:rPr>
          <w:rFonts w:ascii="Times New Roman" w:hAnsi="Times New Roman" w:cs="Times New Roman"/>
          <w:sz w:val="24"/>
          <w:szCs w:val="24"/>
        </w:rPr>
      </w:pPr>
      <w:r w:rsidRPr="00D6660D">
        <w:rPr>
          <w:rFonts w:ascii="Times New Roman" w:hAnsi="Times New Roman" w:cs="Times New Roman"/>
          <w:sz w:val="24"/>
          <w:szCs w:val="24"/>
        </w:rPr>
        <w:t>Após todas as etapas concluídas serão gerados relatórios para que se tenha uma visão do que foi feito e fazer uma análise qualitativa dos resultados. Concluído o projeto o sistema estará à disposição do IFMG-SJE.</w:t>
      </w:r>
    </w:p>
    <w:p w14:paraId="7406ABF3" w14:textId="77777777" w:rsidR="00772EA7" w:rsidRPr="00772EA7" w:rsidRDefault="00772EA7" w:rsidP="00A342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11EE70" w14:textId="593D71B0" w:rsidR="004608D1" w:rsidRPr="00B00735" w:rsidRDefault="00801B92" w:rsidP="00B00735">
      <w:pPr>
        <w:pStyle w:val="PargrafodaLista"/>
        <w:numPr>
          <w:ilvl w:val="0"/>
          <w:numId w:val="5"/>
        </w:numPr>
        <w:spacing w:after="0" w:line="360" w:lineRule="auto"/>
        <w:ind w:left="284" w:hanging="284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85" w:name="_Toc10883748"/>
      <w:r w:rsidRPr="00F21D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CRONOGRAMA</w:t>
      </w:r>
      <w:bookmarkEnd w:id="85"/>
    </w:p>
    <w:p w14:paraId="2D65FA51" w14:textId="77777777" w:rsidR="00FA0048" w:rsidRPr="000D07AA" w:rsidRDefault="00FA0048" w:rsidP="00801B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3"/>
        <w:gridCol w:w="2825"/>
        <w:gridCol w:w="552"/>
        <w:gridCol w:w="630"/>
        <w:gridCol w:w="547"/>
        <w:gridCol w:w="576"/>
        <w:gridCol w:w="630"/>
        <w:gridCol w:w="630"/>
      </w:tblGrid>
      <w:tr w:rsidR="001126B8" w:rsidRPr="000D07AA" w14:paraId="6F408978" w14:textId="79F06B49" w:rsidTr="001126B8">
        <w:tc>
          <w:tcPr>
            <w:tcW w:w="823" w:type="dxa"/>
            <w:vAlign w:val="center"/>
          </w:tcPr>
          <w:p w14:paraId="64956490" w14:textId="77777777" w:rsidR="001126B8" w:rsidRPr="000D07AA" w:rsidRDefault="001126B8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825" w:type="dxa"/>
            <w:vAlign w:val="center"/>
          </w:tcPr>
          <w:p w14:paraId="523FDF99" w14:textId="77777777" w:rsidR="001126B8" w:rsidRPr="000D07AA" w:rsidRDefault="001126B8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Atividades a ser desenvolvida</w:t>
            </w:r>
          </w:p>
        </w:tc>
        <w:tc>
          <w:tcPr>
            <w:tcW w:w="552" w:type="dxa"/>
            <w:vAlign w:val="center"/>
          </w:tcPr>
          <w:p w14:paraId="7771D103" w14:textId="152FB44D" w:rsidR="001126B8" w:rsidRPr="000D07AA" w:rsidRDefault="001126B8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Jul</w:t>
            </w:r>
            <w:proofErr w:type="spellEnd"/>
          </w:p>
        </w:tc>
        <w:tc>
          <w:tcPr>
            <w:tcW w:w="630" w:type="dxa"/>
            <w:vAlign w:val="center"/>
          </w:tcPr>
          <w:p w14:paraId="646C5786" w14:textId="6224B860" w:rsidR="001126B8" w:rsidRPr="000D07AA" w:rsidRDefault="001126B8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Ago</w:t>
            </w:r>
            <w:proofErr w:type="spellEnd"/>
          </w:p>
        </w:tc>
        <w:tc>
          <w:tcPr>
            <w:tcW w:w="547" w:type="dxa"/>
            <w:vAlign w:val="center"/>
          </w:tcPr>
          <w:p w14:paraId="2B669E33" w14:textId="35C222E0" w:rsidR="001126B8" w:rsidRPr="000D07AA" w:rsidRDefault="001126B8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Set</w:t>
            </w:r>
          </w:p>
        </w:tc>
        <w:tc>
          <w:tcPr>
            <w:tcW w:w="576" w:type="dxa"/>
            <w:vAlign w:val="center"/>
          </w:tcPr>
          <w:p w14:paraId="1ACFE14C" w14:textId="73C0C9B5" w:rsidR="001126B8" w:rsidRPr="000D07AA" w:rsidRDefault="001126B8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630" w:type="dxa"/>
            <w:vAlign w:val="center"/>
          </w:tcPr>
          <w:p w14:paraId="3402E120" w14:textId="460718E5" w:rsidR="001126B8" w:rsidRPr="000D07AA" w:rsidRDefault="001126B8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Nov</w:t>
            </w:r>
            <w:proofErr w:type="spellEnd"/>
          </w:p>
        </w:tc>
        <w:tc>
          <w:tcPr>
            <w:tcW w:w="630" w:type="dxa"/>
            <w:vAlign w:val="center"/>
          </w:tcPr>
          <w:p w14:paraId="1750D160" w14:textId="1F8CDE4D" w:rsidR="001126B8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Dez</w:t>
            </w:r>
          </w:p>
        </w:tc>
      </w:tr>
      <w:tr w:rsidR="001126B8" w:rsidRPr="000D07AA" w14:paraId="668649A2" w14:textId="127CFB1D" w:rsidTr="001126B8">
        <w:tc>
          <w:tcPr>
            <w:tcW w:w="823" w:type="dxa"/>
            <w:vAlign w:val="center"/>
          </w:tcPr>
          <w:p w14:paraId="19E6BD34" w14:textId="77777777" w:rsidR="001126B8" w:rsidRPr="000D07AA" w:rsidRDefault="001126B8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825" w:type="dxa"/>
            <w:vAlign w:val="center"/>
          </w:tcPr>
          <w:p w14:paraId="43F52A10" w14:textId="2A43B21F" w:rsidR="001126B8" w:rsidRPr="000D07AA" w:rsidRDefault="001126B8" w:rsidP="001126B8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Descrição do esboço do sistema </w:t>
            </w:r>
            <w:r w:rsidR="008B699F">
              <w:rPr>
                <w:rFonts w:ascii="Times New Roman" w:eastAsia="Calibri" w:hAnsi="Times New Roman" w:cs="Times New Roman"/>
                <w:sz w:val="24"/>
                <w:szCs w:val="24"/>
              </w:rPr>
              <w:t>– Levantamento de requisitos</w:t>
            </w:r>
          </w:p>
        </w:tc>
        <w:tc>
          <w:tcPr>
            <w:tcW w:w="552" w:type="dxa"/>
            <w:vAlign w:val="center"/>
          </w:tcPr>
          <w:p w14:paraId="2F5B8E2A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vAlign w:val="center"/>
          </w:tcPr>
          <w:p w14:paraId="6669BFBE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7" w:type="dxa"/>
            <w:vAlign w:val="center"/>
          </w:tcPr>
          <w:p w14:paraId="01EDB7BD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17AE8DBA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1E7FD7AA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5FBA3397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126B8" w:rsidRPr="000D07AA" w14:paraId="52D852B0" w14:textId="055A2092" w:rsidTr="001126B8">
        <w:tc>
          <w:tcPr>
            <w:tcW w:w="823" w:type="dxa"/>
            <w:vAlign w:val="center"/>
          </w:tcPr>
          <w:p w14:paraId="48C3C0F7" w14:textId="77777777" w:rsidR="001126B8" w:rsidRPr="000D07AA" w:rsidRDefault="001126B8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25" w:type="dxa"/>
            <w:vAlign w:val="center"/>
          </w:tcPr>
          <w:p w14:paraId="18CE99E7" w14:textId="7D8F1312" w:rsidR="001126B8" w:rsidRPr="000D07AA" w:rsidRDefault="001126B8" w:rsidP="001126B8">
            <w:pPr>
              <w:tabs>
                <w:tab w:val="left" w:pos="8504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Especificação</w:t>
            </w:r>
          </w:p>
        </w:tc>
        <w:tc>
          <w:tcPr>
            <w:tcW w:w="552" w:type="dxa"/>
            <w:vAlign w:val="center"/>
          </w:tcPr>
          <w:p w14:paraId="48F2E20C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28D6C9DE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7" w:type="dxa"/>
            <w:vAlign w:val="center"/>
          </w:tcPr>
          <w:p w14:paraId="530B0584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76" w:type="dxa"/>
            <w:vAlign w:val="center"/>
          </w:tcPr>
          <w:p w14:paraId="68DF77CF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60043EC0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6DA0260D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126B8" w:rsidRPr="000D07AA" w14:paraId="6DD5C1AC" w14:textId="33E0B696" w:rsidTr="001126B8">
        <w:tc>
          <w:tcPr>
            <w:tcW w:w="823" w:type="dxa"/>
            <w:vAlign w:val="center"/>
          </w:tcPr>
          <w:p w14:paraId="4FE902F4" w14:textId="77777777" w:rsidR="001126B8" w:rsidRPr="000D07AA" w:rsidRDefault="001126B8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25" w:type="dxa"/>
            <w:vAlign w:val="center"/>
          </w:tcPr>
          <w:p w14:paraId="39231C63" w14:textId="74DBA175" w:rsidR="001126B8" w:rsidRPr="000D07AA" w:rsidRDefault="001126B8" w:rsidP="001126B8">
            <w:pPr>
              <w:tabs>
                <w:tab w:val="left" w:pos="8504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Desenvolvimento</w:t>
            </w:r>
          </w:p>
        </w:tc>
        <w:tc>
          <w:tcPr>
            <w:tcW w:w="552" w:type="dxa"/>
            <w:vAlign w:val="center"/>
          </w:tcPr>
          <w:p w14:paraId="1304E253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3D6B5442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598C341A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76" w:type="dxa"/>
            <w:vAlign w:val="center"/>
          </w:tcPr>
          <w:p w14:paraId="72B7B843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vAlign w:val="center"/>
          </w:tcPr>
          <w:p w14:paraId="0D24D4FC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vAlign w:val="center"/>
          </w:tcPr>
          <w:p w14:paraId="4EC967B1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126B8" w:rsidRPr="000D07AA" w14:paraId="7765CF9E" w14:textId="1F9BCAEB" w:rsidTr="001126B8">
        <w:tc>
          <w:tcPr>
            <w:tcW w:w="823" w:type="dxa"/>
            <w:vAlign w:val="center"/>
          </w:tcPr>
          <w:p w14:paraId="3C73E509" w14:textId="77777777" w:rsidR="001126B8" w:rsidRPr="000D07AA" w:rsidRDefault="001126B8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25" w:type="dxa"/>
            <w:vAlign w:val="center"/>
          </w:tcPr>
          <w:p w14:paraId="4526665B" w14:textId="7FDDE39B" w:rsidR="001126B8" w:rsidRPr="000D07AA" w:rsidRDefault="001126B8" w:rsidP="001126B8">
            <w:pPr>
              <w:tabs>
                <w:tab w:val="left" w:pos="8504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Validação</w:t>
            </w:r>
          </w:p>
        </w:tc>
        <w:tc>
          <w:tcPr>
            <w:tcW w:w="552" w:type="dxa"/>
            <w:vAlign w:val="center"/>
          </w:tcPr>
          <w:p w14:paraId="6D3193F6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22063B95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6428764E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7F4F6A7F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24B57403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36C45624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126B8" w:rsidRPr="000D07AA" w14:paraId="6F15FEB9" w14:textId="25296278" w:rsidTr="001126B8">
        <w:tc>
          <w:tcPr>
            <w:tcW w:w="823" w:type="dxa"/>
            <w:vAlign w:val="center"/>
          </w:tcPr>
          <w:p w14:paraId="17DAD49D" w14:textId="77777777" w:rsidR="001126B8" w:rsidRPr="000D07AA" w:rsidRDefault="001126B8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25" w:type="dxa"/>
            <w:vAlign w:val="center"/>
          </w:tcPr>
          <w:p w14:paraId="411B5A62" w14:textId="7E71A4D8" w:rsidR="001126B8" w:rsidRPr="000D07AA" w:rsidRDefault="001126B8" w:rsidP="001126B8">
            <w:pPr>
              <w:tabs>
                <w:tab w:val="left" w:pos="8504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Entrega final</w:t>
            </w:r>
          </w:p>
        </w:tc>
        <w:tc>
          <w:tcPr>
            <w:tcW w:w="552" w:type="dxa"/>
            <w:vAlign w:val="center"/>
          </w:tcPr>
          <w:p w14:paraId="51674927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026E380F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59695796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395201EB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1A20587C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3FB362B2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126B8" w:rsidRPr="000D07AA" w14:paraId="003461DF" w14:textId="5FDE1CFB" w:rsidTr="001126B8">
        <w:tc>
          <w:tcPr>
            <w:tcW w:w="823" w:type="dxa"/>
            <w:vAlign w:val="center"/>
          </w:tcPr>
          <w:p w14:paraId="7B3226ED" w14:textId="749B5B8F" w:rsidR="001126B8" w:rsidRPr="000D07AA" w:rsidRDefault="001126B8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07AA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25" w:type="dxa"/>
            <w:vAlign w:val="center"/>
          </w:tcPr>
          <w:p w14:paraId="4E0C584B" w14:textId="77777777" w:rsidR="001126B8" w:rsidRPr="000D07AA" w:rsidRDefault="001126B8" w:rsidP="002966B9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vAlign w:val="center"/>
          </w:tcPr>
          <w:p w14:paraId="4AA41B5F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14BAFB75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644D7937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vAlign w:val="center"/>
          </w:tcPr>
          <w:p w14:paraId="0B301849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4F20722C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670AAC9D" w14:textId="77777777" w:rsidR="001126B8" w:rsidRPr="000D07AA" w:rsidRDefault="001126B8" w:rsidP="001126B8">
            <w:pPr>
              <w:tabs>
                <w:tab w:val="left" w:pos="8504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9D9FE36" w14:textId="77777777" w:rsidR="00D71EB7" w:rsidRPr="00BE1E73" w:rsidRDefault="00D71EB7" w:rsidP="00B2238C">
      <w:pPr>
        <w:spacing w:after="0" w:line="360" w:lineRule="auto"/>
        <w:ind w:right="284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BE1E73">
        <w:rPr>
          <w:rFonts w:ascii="Times New Roman" w:eastAsia="Calibri" w:hAnsi="Times New Roman" w:cs="Times New Roman"/>
          <w:sz w:val="20"/>
          <w:szCs w:val="20"/>
        </w:rPr>
        <w:t>Fonte: Elaborada pelo autor.</w:t>
      </w:r>
    </w:p>
    <w:p w14:paraId="6ABDA372" w14:textId="77777777" w:rsidR="00D71EB7" w:rsidRPr="00D71EB7" w:rsidRDefault="00D71EB7" w:rsidP="00D71E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5E105B" w14:textId="77777777" w:rsidR="00D71EB7" w:rsidRPr="00D71EB7" w:rsidRDefault="00D71EB7" w:rsidP="00D71EB7">
      <w:pPr>
        <w:rPr>
          <w:rFonts w:ascii="Times New Roman" w:hAnsi="Times New Roman" w:cs="Times New Roman"/>
          <w:b/>
          <w:sz w:val="24"/>
          <w:szCs w:val="24"/>
        </w:rPr>
      </w:pPr>
    </w:p>
    <w:p w14:paraId="4745AF2E" w14:textId="77777777" w:rsidR="00961143" w:rsidRPr="00961143" w:rsidRDefault="00961143" w:rsidP="009611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248C4D" w14:textId="193D3B4A" w:rsidR="008A51FB" w:rsidRPr="0073148E" w:rsidRDefault="00754E0F" w:rsidP="00D13B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4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1B64B9" w14:textId="77777777" w:rsidR="00CA2486" w:rsidRDefault="00CA2486" w:rsidP="00F21D82">
      <w:pPr>
        <w:pStyle w:val="PargrafodaLista"/>
        <w:spacing w:after="0" w:line="360" w:lineRule="auto"/>
        <w:ind w:left="357"/>
        <w:jc w:val="both"/>
        <w:outlineLvl w:val="0"/>
        <w:rPr>
          <w:rFonts w:ascii="Times New Roman" w:hAnsi="Times New Roman" w:cs="Times New Roman"/>
          <w:b/>
          <w:bCs/>
          <w:vanish/>
          <w:color w:val="000000" w:themeColor="text1"/>
          <w:sz w:val="24"/>
          <w:szCs w:val="24"/>
        </w:rPr>
        <w:sectPr w:rsidR="00CA2486" w:rsidSect="00690266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08B77C6" w14:textId="158B612B" w:rsidR="00615D0F" w:rsidRPr="006B14C2" w:rsidRDefault="00615D0F" w:rsidP="00F21D82">
      <w:pPr>
        <w:pStyle w:val="PargrafodaLista"/>
        <w:spacing w:after="0" w:line="360" w:lineRule="auto"/>
        <w:ind w:left="357"/>
        <w:jc w:val="both"/>
        <w:outlineLvl w:val="0"/>
        <w:rPr>
          <w:rFonts w:ascii="Times New Roman" w:hAnsi="Times New Roman" w:cs="Times New Roman"/>
          <w:b/>
          <w:bCs/>
          <w:vanish/>
          <w:color w:val="000000" w:themeColor="text1"/>
          <w:sz w:val="24"/>
          <w:szCs w:val="24"/>
        </w:rPr>
      </w:pPr>
    </w:p>
    <w:p w14:paraId="6A306BCD" w14:textId="77777777" w:rsidR="00B911DC" w:rsidRPr="006B14C2" w:rsidRDefault="00B911DC" w:rsidP="00F21D8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 w:val="0"/>
        <w:outlineLvl w:val="0"/>
        <w:rPr>
          <w:rFonts w:ascii="Times New Roman" w:hAnsi="Times New Roman" w:cs="Times New Roman"/>
          <w:b/>
          <w:bCs/>
          <w:vanish/>
          <w:color w:val="000000" w:themeColor="text1"/>
          <w:sz w:val="24"/>
          <w:szCs w:val="24"/>
        </w:rPr>
      </w:pPr>
      <w:bookmarkStart w:id="86" w:name="_Toc484092448"/>
      <w:bookmarkStart w:id="87" w:name="_Toc484364819"/>
      <w:bookmarkStart w:id="88" w:name="_Toc509207658"/>
      <w:bookmarkStart w:id="89" w:name="_Toc509207700"/>
      <w:bookmarkStart w:id="90" w:name="_Toc509208036"/>
      <w:bookmarkStart w:id="91" w:name="_Toc509208186"/>
      <w:bookmarkStart w:id="92" w:name="_Toc509208222"/>
      <w:bookmarkStart w:id="93" w:name="_Toc509211320"/>
      <w:bookmarkStart w:id="94" w:name="_Toc510515051"/>
      <w:bookmarkStart w:id="95" w:name="_Toc510515067"/>
      <w:bookmarkStart w:id="96" w:name="_Toc511367868"/>
      <w:bookmarkStart w:id="97" w:name="_Toc511388003"/>
      <w:bookmarkStart w:id="98" w:name="_Toc511388347"/>
      <w:bookmarkStart w:id="99" w:name="_Toc511557194"/>
      <w:bookmarkStart w:id="100" w:name="_Toc511557274"/>
      <w:bookmarkStart w:id="101" w:name="_Toc511562946"/>
      <w:bookmarkStart w:id="102" w:name="_Toc511563007"/>
      <w:bookmarkStart w:id="103" w:name="_Toc511630246"/>
      <w:bookmarkStart w:id="104" w:name="_Toc511630523"/>
      <w:bookmarkStart w:id="105" w:name="_Toc511633088"/>
      <w:bookmarkStart w:id="106" w:name="_Toc514088406"/>
      <w:bookmarkStart w:id="107" w:name="_Toc515864701"/>
      <w:bookmarkStart w:id="108" w:name="_Toc4673969"/>
      <w:bookmarkStart w:id="109" w:name="_Toc5201801"/>
      <w:bookmarkStart w:id="110" w:name="_Toc6386617"/>
      <w:bookmarkStart w:id="111" w:name="_Toc6476992"/>
      <w:bookmarkStart w:id="112" w:name="_Toc6477008"/>
      <w:bookmarkStart w:id="113" w:name="_Toc6477032"/>
      <w:bookmarkStart w:id="114" w:name="_Toc6477072"/>
      <w:bookmarkStart w:id="115" w:name="_Toc6487023"/>
      <w:bookmarkStart w:id="116" w:name="_Toc6487101"/>
      <w:bookmarkStart w:id="117" w:name="_Toc6906445"/>
      <w:bookmarkStart w:id="118" w:name="_Toc6906512"/>
      <w:bookmarkStart w:id="119" w:name="_Toc6906658"/>
      <w:bookmarkStart w:id="120" w:name="_Toc6906812"/>
      <w:bookmarkStart w:id="121" w:name="_Toc7092804"/>
      <w:bookmarkStart w:id="122" w:name="_Toc7092860"/>
      <w:bookmarkStart w:id="123" w:name="_Toc7092890"/>
      <w:bookmarkStart w:id="124" w:name="_Toc7093007"/>
      <w:bookmarkStart w:id="125" w:name="_Toc7093104"/>
      <w:bookmarkStart w:id="126" w:name="_Toc7093251"/>
      <w:bookmarkStart w:id="127" w:name="_Toc7093314"/>
      <w:bookmarkStart w:id="128" w:name="_Toc10819047"/>
      <w:bookmarkStart w:id="129" w:name="_Toc10820136"/>
      <w:bookmarkStart w:id="130" w:name="_Toc10820336"/>
      <w:bookmarkStart w:id="131" w:name="_Toc10820385"/>
      <w:bookmarkStart w:id="132" w:name="_Toc10820638"/>
      <w:bookmarkStart w:id="133" w:name="_Toc10820664"/>
      <w:bookmarkStart w:id="134" w:name="_Toc10821303"/>
      <w:bookmarkStart w:id="135" w:name="_Toc10844921"/>
      <w:bookmarkStart w:id="136" w:name="_Toc10844974"/>
      <w:bookmarkStart w:id="137" w:name="_Toc10845067"/>
      <w:bookmarkStart w:id="138" w:name="_Toc10845165"/>
      <w:bookmarkStart w:id="139" w:name="_Toc10845209"/>
      <w:bookmarkStart w:id="140" w:name="_Toc10883749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 w14:paraId="52839D90" w14:textId="20B45809" w:rsidR="00866399" w:rsidRPr="006B14C2" w:rsidRDefault="00F04FF0" w:rsidP="00F21D82">
      <w:pPr>
        <w:autoSpaceDE w:val="0"/>
        <w:autoSpaceDN w:val="0"/>
        <w:adjustRightInd w:val="0"/>
        <w:spacing w:after="0" w:line="360" w:lineRule="auto"/>
        <w:outlineLvl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1" w:name="_Toc483160115"/>
      <w:bookmarkStart w:id="142" w:name="_Toc483310142"/>
      <w:bookmarkStart w:id="143" w:name="_Toc483310686"/>
      <w:bookmarkStart w:id="144" w:name="_Toc483479322"/>
      <w:bookmarkStart w:id="145" w:name="_Toc483479346"/>
      <w:bookmarkStart w:id="146" w:name="_Toc483479366"/>
      <w:bookmarkStart w:id="147" w:name="_Toc484092457"/>
      <w:bookmarkStart w:id="148" w:name="_Toc484364828"/>
      <w:bookmarkStart w:id="149" w:name="_Toc509207659"/>
      <w:bookmarkStart w:id="150" w:name="_Toc509207701"/>
      <w:bookmarkStart w:id="151" w:name="_Toc509208037"/>
      <w:bookmarkStart w:id="152" w:name="_Toc1088375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r w:rsidRPr="006B14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REFERÊNCIAS</w:t>
      </w:r>
      <w:bookmarkEnd w:id="152"/>
    </w:p>
    <w:p w14:paraId="11F296E1" w14:textId="77777777" w:rsidR="00D91CA5" w:rsidRDefault="00D91CA5" w:rsidP="00725FE9">
      <w:pPr>
        <w:pStyle w:val="Default"/>
      </w:pPr>
    </w:p>
    <w:p w14:paraId="1E408EE8" w14:textId="29001CF0" w:rsidR="00106660" w:rsidRDefault="000461D3" w:rsidP="00725FE9">
      <w:pPr>
        <w:pStyle w:val="Default"/>
      </w:pPr>
      <w:r w:rsidRPr="00270BDD">
        <w:t>ACUÑA</w:t>
      </w:r>
      <w:r>
        <w:t xml:space="preserve">, K. CRUZ, T. </w:t>
      </w:r>
      <w:r>
        <w:rPr>
          <w:b/>
        </w:rPr>
        <w:t xml:space="preserve">Avaliação do estado nutricional de adultos e idosos e situação nutricional da população brasileira. </w:t>
      </w:r>
      <w:proofErr w:type="spellStart"/>
      <w:r w:rsidR="00FF0D21">
        <w:t>Arq</w:t>
      </w:r>
      <w:proofErr w:type="spellEnd"/>
      <w:r w:rsidR="00FF0D21">
        <w:t xml:space="preserve"> </w:t>
      </w:r>
      <w:proofErr w:type="spellStart"/>
      <w:r w:rsidR="00FF0D21">
        <w:t>Bras</w:t>
      </w:r>
      <w:proofErr w:type="spellEnd"/>
      <w:r w:rsidR="00FF0D21">
        <w:t xml:space="preserve"> </w:t>
      </w:r>
      <w:proofErr w:type="spellStart"/>
      <w:r w:rsidR="00FF0D21">
        <w:t>Endocrinol</w:t>
      </w:r>
      <w:proofErr w:type="spellEnd"/>
      <w:r w:rsidR="00FF0D21">
        <w:t xml:space="preserve"> </w:t>
      </w:r>
      <w:proofErr w:type="spellStart"/>
      <w:r w:rsidR="00FF0D21">
        <w:t>Metab</w:t>
      </w:r>
      <w:proofErr w:type="spellEnd"/>
      <w:r w:rsidR="00FF0D21">
        <w:t>. Vol. 48. n. 3. 2004.</w:t>
      </w:r>
    </w:p>
    <w:p w14:paraId="2ADE4233" w14:textId="6B45B32D" w:rsidR="009E66BA" w:rsidRPr="00FF0D21" w:rsidRDefault="00CF24A6" w:rsidP="00725FE9">
      <w:pPr>
        <w:pStyle w:val="Default"/>
        <w:rPr>
          <w:bCs/>
          <w:color w:val="000000" w:themeColor="text1"/>
        </w:rPr>
      </w:pPr>
      <w:hyperlink r:id="rId12" w:history="1">
        <w:r w:rsidR="009E66BA">
          <w:rPr>
            <w:rStyle w:val="Hyperlink"/>
          </w:rPr>
          <w:t>http://www.scielo.br/pdf/%0D/abem/v48n3/a04v48n3.pdf</w:t>
        </w:r>
      </w:hyperlink>
    </w:p>
    <w:p w14:paraId="38073E04" w14:textId="77777777" w:rsidR="000461D3" w:rsidRPr="00B11D9F" w:rsidRDefault="000461D3" w:rsidP="00725FE9">
      <w:pPr>
        <w:pStyle w:val="Default"/>
        <w:rPr>
          <w:b/>
          <w:bCs/>
          <w:color w:val="000000" w:themeColor="text1"/>
        </w:rPr>
      </w:pPr>
    </w:p>
    <w:p w14:paraId="6EB18F60" w14:textId="5810D45A" w:rsidR="00C95426" w:rsidRDefault="00F14486" w:rsidP="00725FE9">
      <w:pPr>
        <w:pStyle w:val="Default"/>
        <w:rPr>
          <w:bCs/>
          <w:color w:val="000000" w:themeColor="text1"/>
        </w:rPr>
      </w:pPr>
      <w:r>
        <w:rPr>
          <w:bCs/>
          <w:color w:val="000000" w:themeColor="text1"/>
        </w:rPr>
        <w:t>PEDRAZA, D.F</w:t>
      </w:r>
      <w:r w:rsidR="00482709">
        <w:rPr>
          <w:bCs/>
          <w:color w:val="000000" w:themeColor="text1"/>
        </w:rPr>
        <w:t>.</w:t>
      </w:r>
      <w:r>
        <w:rPr>
          <w:bCs/>
          <w:color w:val="000000" w:themeColor="text1"/>
        </w:rPr>
        <w:t xml:space="preserve">; MENEZES, T. N. </w:t>
      </w:r>
      <w:r>
        <w:rPr>
          <w:b/>
          <w:bCs/>
          <w:color w:val="000000" w:themeColor="text1"/>
        </w:rPr>
        <w:t xml:space="preserve">Caracterização dos estudos de avaliação antropométrica de crianças brasileiras assistidas em creches. </w:t>
      </w:r>
      <w:r>
        <w:rPr>
          <w:bCs/>
          <w:color w:val="000000" w:themeColor="text1"/>
        </w:rPr>
        <w:t>UEPB, 2015</w:t>
      </w:r>
      <w:r w:rsidR="009723C1">
        <w:rPr>
          <w:bCs/>
          <w:color w:val="000000" w:themeColor="text1"/>
        </w:rPr>
        <w:t xml:space="preserve">. </w:t>
      </w:r>
      <w:r>
        <w:rPr>
          <w:bCs/>
          <w:color w:val="000000" w:themeColor="text1"/>
        </w:rPr>
        <w:t>Disponível em: &lt;</w:t>
      </w:r>
      <w:r w:rsidRPr="00F14486">
        <w:t>http://www.scielo.br/pdf/rpp/v34n2/pt_0103-0582-rpp-34-02-0216.pdf</w:t>
      </w:r>
      <w:r>
        <w:rPr>
          <w:bCs/>
          <w:color w:val="000000" w:themeColor="text1"/>
        </w:rPr>
        <w:t>&gt;. Acesso em 2</w:t>
      </w:r>
      <w:r w:rsidR="00D9739A">
        <w:rPr>
          <w:bCs/>
          <w:color w:val="000000" w:themeColor="text1"/>
        </w:rPr>
        <w:t>8</w:t>
      </w:r>
      <w:r>
        <w:rPr>
          <w:bCs/>
          <w:color w:val="000000" w:themeColor="text1"/>
        </w:rPr>
        <w:t xml:space="preserve"> mar. 2019.</w:t>
      </w:r>
    </w:p>
    <w:p w14:paraId="6A725A03" w14:textId="2325DEE4" w:rsidR="00482709" w:rsidRDefault="00CF24A6" w:rsidP="00725FE9">
      <w:pPr>
        <w:pStyle w:val="Default"/>
      </w:pPr>
      <w:hyperlink r:id="rId13" w:history="1">
        <w:r w:rsidR="00482709">
          <w:rPr>
            <w:rStyle w:val="Hyperlink"/>
          </w:rPr>
          <w:t>http://www.scielo.br/pdf/rpp/v34n2/pt_0103-0582-rpp-34-02-0216.pdf</w:t>
        </w:r>
      </w:hyperlink>
    </w:p>
    <w:p w14:paraId="18AF6733" w14:textId="77777777" w:rsidR="00D9739A" w:rsidRDefault="00D9739A" w:rsidP="00725FE9">
      <w:pPr>
        <w:pStyle w:val="Default"/>
      </w:pPr>
    </w:p>
    <w:p w14:paraId="7EE48367" w14:textId="08A0FA8C" w:rsidR="00482709" w:rsidRDefault="00482709" w:rsidP="00725FE9">
      <w:pPr>
        <w:pStyle w:val="Default"/>
      </w:pPr>
      <w:r>
        <w:t xml:space="preserve">SIGULEM, D.M.; DEVINCENZI, M.U.; LESSA, A.C. </w:t>
      </w:r>
      <w:r>
        <w:rPr>
          <w:b/>
        </w:rPr>
        <w:t xml:space="preserve">Diagnóstico do estado nutricional da criança e do adolescente. </w:t>
      </w:r>
      <w:r>
        <w:t>Sociedade brasileira de pediatria</w:t>
      </w:r>
      <w:r w:rsidR="009723C1">
        <w:t>, 2000. Disponível em:&lt;</w:t>
      </w:r>
      <w:r w:rsidR="009723C1" w:rsidRPr="009723C1">
        <w:t xml:space="preserve"> </w:t>
      </w:r>
      <w:r w:rsidR="009723C1" w:rsidRPr="00BC265D">
        <w:t>http://www.jped.com.br/conteudo/00-76-S275/port.pdf</w:t>
      </w:r>
      <w:r w:rsidR="009723C1">
        <w:t>&gt;. Acesso em 2</w:t>
      </w:r>
      <w:r w:rsidR="00D9739A">
        <w:t>8</w:t>
      </w:r>
      <w:r w:rsidR="009723C1">
        <w:t xml:space="preserve"> mar. 2019.</w:t>
      </w:r>
    </w:p>
    <w:p w14:paraId="65E63E5B" w14:textId="66560C96" w:rsidR="00BC265D" w:rsidRDefault="00CF24A6" w:rsidP="00725FE9">
      <w:pPr>
        <w:pStyle w:val="Default"/>
        <w:rPr>
          <w:bCs/>
          <w:color w:val="000000" w:themeColor="text1"/>
        </w:rPr>
      </w:pPr>
      <w:hyperlink r:id="rId14" w:history="1">
        <w:r w:rsidR="00BC265D" w:rsidRPr="002D7DDB">
          <w:rPr>
            <w:rStyle w:val="Hyperlink"/>
            <w:bCs/>
          </w:rPr>
          <w:t>http://www.jped.com.br/conteudo/00-76-S275/port.pdf</w:t>
        </w:r>
      </w:hyperlink>
      <w:r w:rsidR="00BC265D">
        <w:rPr>
          <w:bCs/>
          <w:color w:val="000000" w:themeColor="text1"/>
        </w:rPr>
        <w:t xml:space="preserve"> </w:t>
      </w:r>
    </w:p>
    <w:p w14:paraId="1C16D596" w14:textId="77777777" w:rsidR="00D9739A" w:rsidRPr="00BC265D" w:rsidRDefault="00D9739A" w:rsidP="00725FE9">
      <w:pPr>
        <w:pStyle w:val="Default"/>
        <w:rPr>
          <w:bCs/>
          <w:color w:val="000000" w:themeColor="text1"/>
        </w:rPr>
      </w:pPr>
    </w:p>
    <w:p w14:paraId="62A837D2" w14:textId="1C7FB99B" w:rsidR="00482709" w:rsidRDefault="00722552" w:rsidP="00725FE9">
      <w:pPr>
        <w:pStyle w:val="Default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FOLHA DE SÃO PAULO, 09, 2018. </w:t>
      </w:r>
      <w:r>
        <w:rPr>
          <w:b/>
          <w:bCs/>
          <w:color w:val="000000" w:themeColor="text1"/>
        </w:rPr>
        <w:t xml:space="preserve">Brasil está entre 51 países mais suscetíveis à desnutrição, diz ONU. </w:t>
      </w:r>
      <w:r>
        <w:rPr>
          <w:bCs/>
          <w:color w:val="000000" w:themeColor="text1"/>
        </w:rPr>
        <w:t xml:space="preserve"> São Paulo: Folha de São Paulo, 2018. Disponível em:&lt;</w:t>
      </w:r>
      <w:r w:rsidRPr="00722552">
        <w:t xml:space="preserve"> https://www1.folha.uol.com.br/cotidiano/2018/09/brasil-esta-entre-51-paises-mais-suscetiveis-a-prevalencia-da-desnutricao-diz-relatorio-da-onu.shtml</w:t>
      </w:r>
      <w:r>
        <w:rPr>
          <w:bCs/>
          <w:color w:val="000000" w:themeColor="text1"/>
        </w:rPr>
        <w:t>&gt;. Acesso em 28 mar. 2019.</w:t>
      </w:r>
    </w:p>
    <w:p w14:paraId="22B884E8" w14:textId="766972C4" w:rsidR="00D9739A" w:rsidRDefault="00CF24A6" w:rsidP="00725FE9">
      <w:pPr>
        <w:pStyle w:val="Default"/>
      </w:pPr>
      <w:hyperlink r:id="rId15" w:history="1">
        <w:r w:rsidR="00D9739A">
          <w:rPr>
            <w:rStyle w:val="Hyperlink"/>
          </w:rPr>
          <w:t>https://www1.folha.uol.com.br/cotidiano/2018/09/brasil-esta-entre-51-paises-mais-suscetiveis-a-prevalencia-da-desnutricao-diz-relatorio-da-onu.shtml</w:t>
        </w:r>
      </w:hyperlink>
    </w:p>
    <w:p w14:paraId="4664CC2E" w14:textId="77777777" w:rsidR="00D9739A" w:rsidRDefault="00D9739A" w:rsidP="00725FE9">
      <w:pPr>
        <w:pStyle w:val="Default"/>
      </w:pPr>
    </w:p>
    <w:p w14:paraId="23F9D336" w14:textId="5ABEC985" w:rsidR="00D9739A" w:rsidRDefault="00CC4CCB" w:rsidP="00725FE9">
      <w:pPr>
        <w:pStyle w:val="Default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PORTAL DO GOVERNO BRASILEIRO, 12, 2017. </w:t>
      </w:r>
      <w:r>
        <w:rPr>
          <w:b/>
          <w:bCs/>
          <w:color w:val="000000" w:themeColor="text1"/>
        </w:rPr>
        <w:t>Obesidade cresce 60% em dez anos no Brasil.</w:t>
      </w:r>
      <w:r>
        <w:rPr>
          <w:bCs/>
          <w:color w:val="000000" w:themeColor="text1"/>
        </w:rPr>
        <w:t xml:space="preserve"> </w:t>
      </w:r>
      <w:r w:rsidR="00193ABB">
        <w:rPr>
          <w:bCs/>
          <w:color w:val="000000" w:themeColor="text1"/>
        </w:rPr>
        <w:t>2017. Disponível em:&lt;</w:t>
      </w:r>
      <w:r w:rsidR="007934F5" w:rsidRPr="007934F5">
        <w:t xml:space="preserve"> http://www.brasil.gov.br/noticias/saude/2017/04/obesidade-cresce-60-em-dez-anos-no-brasil</w:t>
      </w:r>
      <w:r w:rsidR="00193ABB">
        <w:rPr>
          <w:bCs/>
          <w:color w:val="000000" w:themeColor="text1"/>
        </w:rPr>
        <w:t>&gt;</w:t>
      </w:r>
      <w:r w:rsidR="007934F5">
        <w:rPr>
          <w:bCs/>
          <w:color w:val="000000" w:themeColor="text1"/>
        </w:rPr>
        <w:t>. Acesso em 28 mar. 19.</w:t>
      </w:r>
    </w:p>
    <w:p w14:paraId="3F4366B8" w14:textId="52ADBFB9" w:rsidR="0052641F" w:rsidRPr="00CC4CCB" w:rsidRDefault="00CF24A6" w:rsidP="00725FE9">
      <w:pPr>
        <w:pStyle w:val="Default"/>
        <w:rPr>
          <w:bCs/>
          <w:color w:val="000000" w:themeColor="text1"/>
        </w:rPr>
      </w:pPr>
      <w:hyperlink r:id="rId16" w:history="1">
        <w:r w:rsidR="0052641F">
          <w:rPr>
            <w:rStyle w:val="Hyperlink"/>
          </w:rPr>
          <w:t>http://www.brasil.gov.br/noticias/saude/2017/04/obesidade-cresce-60-em-dez-anos-no-brasil</w:t>
        </w:r>
      </w:hyperlink>
    </w:p>
    <w:p w14:paraId="1F3EF507" w14:textId="3C652F46" w:rsidR="00B11D9F" w:rsidRDefault="00B11D9F" w:rsidP="00780459">
      <w:pPr>
        <w:pStyle w:val="Default"/>
        <w:rPr>
          <w:b/>
          <w:bCs/>
          <w:color w:val="000000" w:themeColor="text1"/>
          <w:u w:val="single"/>
        </w:rPr>
      </w:pPr>
    </w:p>
    <w:p w14:paraId="1B83A6A4" w14:textId="191B7D9F" w:rsidR="00753D07" w:rsidRDefault="00753D07" w:rsidP="00780459">
      <w:pPr>
        <w:pStyle w:val="Default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GOMES, F. S.; ANJOS, L. A.; VASCONCELLOS, </w:t>
      </w:r>
      <w:r w:rsidR="00C55D82">
        <w:rPr>
          <w:bCs/>
          <w:color w:val="000000" w:themeColor="text1"/>
        </w:rPr>
        <w:t xml:space="preserve">M. T. L. </w:t>
      </w:r>
      <w:r w:rsidR="00C55D82">
        <w:rPr>
          <w:b/>
          <w:bCs/>
          <w:color w:val="000000" w:themeColor="text1"/>
        </w:rPr>
        <w:t xml:space="preserve">Antropometria como ferramenta de avaliação do estado nutricional coletivo de adolescentes. </w:t>
      </w:r>
      <w:r w:rsidR="00C55D82">
        <w:rPr>
          <w:bCs/>
          <w:color w:val="000000" w:themeColor="text1"/>
        </w:rPr>
        <w:t xml:space="preserve">Revista de nutrição. Vol. 23. n.04. Campinas, 2010. </w:t>
      </w:r>
    </w:p>
    <w:p w14:paraId="51D2A547" w14:textId="47935751" w:rsidR="00C55D82" w:rsidRDefault="00CF24A6" w:rsidP="00780459">
      <w:pPr>
        <w:pStyle w:val="Default"/>
      </w:pPr>
      <w:hyperlink r:id="rId17" w:history="1">
        <w:r w:rsidR="00C55D82">
          <w:rPr>
            <w:rStyle w:val="Hyperlink"/>
          </w:rPr>
          <w:t>http://www.scielo.br/scielo.php?script=sci_arttext&amp;pid=S1415-52732010000400010</w:t>
        </w:r>
      </w:hyperlink>
    </w:p>
    <w:p w14:paraId="7A898FDF" w14:textId="77777777" w:rsidR="00C55D82" w:rsidRDefault="00C55D82" w:rsidP="00780459">
      <w:pPr>
        <w:pStyle w:val="Default"/>
      </w:pPr>
    </w:p>
    <w:p w14:paraId="0A6148DD" w14:textId="117DD820" w:rsidR="00C55D82" w:rsidRDefault="009B76A2" w:rsidP="00780459">
      <w:pPr>
        <w:pStyle w:val="Default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LOURENÇO, A. M.; TAQUETTE, S. R.; HASSELMANN, M. H. </w:t>
      </w:r>
      <w:r>
        <w:rPr>
          <w:b/>
          <w:bCs/>
          <w:color w:val="000000" w:themeColor="text1"/>
        </w:rPr>
        <w:t xml:space="preserve">Avaliação nutricional. </w:t>
      </w:r>
      <w:r>
        <w:rPr>
          <w:bCs/>
          <w:color w:val="000000" w:themeColor="text1"/>
        </w:rPr>
        <w:t>Antropometria e conduta nutricional na adolescência. Revista oficial do núcleo de estudos da saúde do adolescente/UERJ. Vol. 8. n.1. Rio de Janeiro, 2011.</w:t>
      </w:r>
    </w:p>
    <w:p w14:paraId="7C3EFAD0" w14:textId="169D6711" w:rsidR="002F62FE" w:rsidRDefault="00CF24A6" w:rsidP="00780459">
      <w:pPr>
        <w:pStyle w:val="Default"/>
      </w:pPr>
      <w:hyperlink r:id="rId18" w:history="1">
        <w:r w:rsidR="002F62FE">
          <w:rPr>
            <w:rStyle w:val="Hyperlink"/>
          </w:rPr>
          <w:t>http://www.adolescenciaesaude.com/</w:t>
        </w:r>
        <w:r w:rsidR="002F62FE" w:rsidRPr="000E2378">
          <w:rPr>
            <w:rStyle w:val="Hyperlink"/>
            <w:u w:val="none"/>
          </w:rPr>
          <w:t>detalhe</w:t>
        </w:r>
        <w:r w:rsidR="002F62FE">
          <w:rPr>
            <w:rStyle w:val="Hyperlink"/>
          </w:rPr>
          <w:t>_artigo.asp?id=265#</w:t>
        </w:r>
      </w:hyperlink>
    </w:p>
    <w:p w14:paraId="09BB958B" w14:textId="77777777" w:rsidR="007C3007" w:rsidRDefault="007C3007" w:rsidP="00780459">
      <w:pPr>
        <w:pStyle w:val="Default"/>
      </w:pPr>
    </w:p>
    <w:p w14:paraId="68A78B88" w14:textId="77777777" w:rsidR="007B7DCE" w:rsidRDefault="007B7DCE" w:rsidP="00780459">
      <w:pPr>
        <w:pStyle w:val="Default"/>
      </w:pPr>
      <w:r>
        <w:t xml:space="preserve">MIRANDA, D. E. G. A. </w:t>
      </w:r>
      <w:r w:rsidRPr="001B645A">
        <w:t>et al.</w:t>
      </w:r>
      <w:r>
        <w:rPr>
          <w:i/>
        </w:rPr>
        <w:t xml:space="preserve"> </w:t>
      </w:r>
      <w:r>
        <w:rPr>
          <w:b/>
        </w:rPr>
        <w:t xml:space="preserve">Manual de avaliação nutricional do adulto e do idoso. </w:t>
      </w:r>
      <w:r>
        <w:t xml:space="preserve">Editora </w:t>
      </w:r>
      <w:proofErr w:type="spellStart"/>
      <w:r>
        <w:t>Rubio</w:t>
      </w:r>
      <w:proofErr w:type="spellEnd"/>
      <w:r>
        <w:t>. 2012.</w:t>
      </w:r>
    </w:p>
    <w:p w14:paraId="7C649DF4" w14:textId="13ADFAB2" w:rsidR="007C3007" w:rsidRDefault="00CF24A6" w:rsidP="00780459">
      <w:pPr>
        <w:pStyle w:val="Default"/>
      </w:pPr>
      <w:hyperlink r:id="rId19" w:history="1">
        <w:r w:rsidR="007B7DCE">
          <w:rPr>
            <w:rStyle w:val="Hyperlink"/>
          </w:rPr>
          <w:t>https://issuu.com/editorarubio/docs/isuu_avalia__o_nutricional_adulto_idoso/23</w:t>
        </w:r>
      </w:hyperlink>
      <w:r w:rsidR="007B7DCE">
        <w:t xml:space="preserve"> </w:t>
      </w:r>
    </w:p>
    <w:p w14:paraId="0490B054" w14:textId="77777777" w:rsidR="006050B1" w:rsidRDefault="006050B1" w:rsidP="00780459">
      <w:pPr>
        <w:pStyle w:val="Default"/>
      </w:pPr>
    </w:p>
    <w:p w14:paraId="3DC94801" w14:textId="7A7E287F" w:rsidR="006050B1" w:rsidRDefault="006050B1" w:rsidP="00780459">
      <w:pPr>
        <w:pStyle w:val="Default"/>
      </w:pPr>
      <w:r w:rsidRPr="006050B1">
        <w:t xml:space="preserve">SICHIERI, R.; ALLAM, V. L. C. </w:t>
      </w:r>
      <w:r w:rsidRPr="006050B1">
        <w:rPr>
          <w:b/>
        </w:rPr>
        <w:t>Avaliaç</w:t>
      </w:r>
      <w:r>
        <w:rPr>
          <w:b/>
        </w:rPr>
        <w:t xml:space="preserve">ão do estado nutricional de adolescentes brasileiros através do índice de massa corporal. </w:t>
      </w:r>
      <w:r>
        <w:t>Jornal de pediatria. Vol. 72. n.2. 1996.</w:t>
      </w:r>
    </w:p>
    <w:p w14:paraId="2B4882BA" w14:textId="7FC94D6E" w:rsidR="00C37D9C" w:rsidRDefault="00CF24A6" w:rsidP="00780459">
      <w:pPr>
        <w:pStyle w:val="Default"/>
        <w:rPr>
          <w:bCs/>
          <w:color w:val="000000" w:themeColor="text1"/>
        </w:rPr>
      </w:pPr>
      <w:hyperlink r:id="rId20" w:history="1">
        <w:r w:rsidR="00C37D9C" w:rsidRPr="002D7DDB">
          <w:rPr>
            <w:rStyle w:val="Hyperlink"/>
            <w:bCs/>
          </w:rPr>
          <w:t>http://www.jped.com.br/conteudo/96-72-02-80/port.pdf</w:t>
        </w:r>
      </w:hyperlink>
      <w:r w:rsidR="00C37D9C">
        <w:rPr>
          <w:bCs/>
          <w:color w:val="000000" w:themeColor="text1"/>
        </w:rPr>
        <w:t xml:space="preserve"> </w:t>
      </w:r>
    </w:p>
    <w:p w14:paraId="68AC6D38" w14:textId="77777777" w:rsidR="00C37D9C" w:rsidRDefault="00C37D9C" w:rsidP="00780459">
      <w:pPr>
        <w:pStyle w:val="Default"/>
        <w:rPr>
          <w:bCs/>
          <w:color w:val="000000" w:themeColor="text1"/>
        </w:rPr>
      </w:pPr>
    </w:p>
    <w:p w14:paraId="5BDDEC21" w14:textId="40F67738" w:rsidR="000E2378" w:rsidRDefault="000E2378" w:rsidP="00780459">
      <w:pPr>
        <w:pStyle w:val="Default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QUADROS, M. R. R.; DIAS, J. S.; MORO, C. M. C. </w:t>
      </w:r>
      <w:r>
        <w:rPr>
          <w:b/>
          <w:bCs/>
          <w:color w:val="000000" w:themeColor="text1"/>
        </w:rPr>
        <w:t xml:space="preserve">Análise das funções disponíveis nos softwares brasileiros de apoio a nutrição clínica. </w:t>
      </w:r>
      <w:r>
        <w:rPr>
          <w:bCs/>
          <w:color w:val="000000" w:themeColor="text1"/>
        </w:rPr>
        <w:t>PUCPR, Paraná. 2004.</w:t>
      </w:r>
    </w:p>
    <w:p w14:paraId="1E65C2FF" w14:textId="4316192F" w:rsidR="000E2378" w:rsidRDefault="00CF24A6" w:rsidP="00780459">
      <w:pPr>
        <w:pStyle w:val="Default"/>
        <w:rPr>
          <w:rStyle w:val="Hyperlink"/>
        </w:rPr>
      </w:pPr>
      <w:hyperlink r:id="rId21" w:history="1">
        <w:r w:rsidR="000E2378">
          <w:rPr>
            <w:rStyle w:val="Hyperlink"/>
          </w:rPr>
          <w:t>http://telemedicina.unifesp.br/pub/SBIS../CBIS2004/trabalhos/arquivos/455.pdf</w:t>
        </w:r>
      </w:hyperlink>
    </w:p>
    <w:p w14:paraId="6F3D7595" w14:textId="77777777" w:rsidR="0075068B" w:rsidRDefault="0075068B" w:rsidP="00780459">
      <w:pPr>
        <w:pStyle w:val="Default"/>
        <w:rPr>
          <w:rStyle w:val="Hyperlink"/>
        </w:rPr>
      </w:pPr>
    </w:p>
    <w:p w14:paraId="06BA7EB0" w14:textId="77777777" w:rsidR="0075068B" w:rsidRDefault="0075068B" w:rsidP="0075068B">
      <w:pPr>
        <w:pStyle w:val="NormalWeb"/>
        <w:spacing w:before="0" w:beforeAutospacing="0" w:after="0" w:afterAutospacing="0"/>
      </w:pPr>
      <w:r>
        <w:rPr>
          <w:color w:val="000000"/>
        </w:rPr>
        <w:t xml:space="preserve">EISENSTEIN, Evelyn et al. </w:t>
      </w:r>
      <w:r>
        <w:rPr>
          <w:b/>
          <w:bCs/>
          <w:color w:val="000000"/>
        </w:rPr>
        <w:t>Nutrição na adolescência</w:t>
      </w:r>
      <w:r>
        <w:rPr>
          <w:color w:val="000000"/>
        </w:rPr>
        <w:t>. Jornal de pediatria, v. 76, n. 3, p. 263-274, 2000. Disponível em: &lt;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http://www.jped.com.br/conteudo/00-76-s263/port.pdf</w:t>
      </w:r>
    </w:p>
    <w:p w14:paraId="3B9AD691" w14:textId="3E264E18" w:rsidR="0075068B" w:rsidRDefault="0075068B" w:rsidP="0075068B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&gt;. Acesso em: 10 abr. de 2019.</w:t>
      </w:r>
    </w:p>
    <w:p w14:paraId="271862F8" w14:textId="12D18C06" w:rsidR="0075068B" w:rsidRPr="0075068B" w:rsidRDefault="00CF24A6" w:rsidP="0075068B">
      <w:pPr>
        <w:pStyle w:val="NormalWeb"/>
        <w:spacing w:before="0" w:beforeAutospacing="0" w:after="0" w:afterAutospacing="0"/>
      </w:pPr>
      <w:hyperlink r:id="rId22" w:history="1">
        <w:r w:rsidR="0075068B" w:rsidRPr="0075068B">
          <w:rPr>
            <w:rStyle w:val="Hyperlink"/>
            <w:bCs/>
            <w:color w:val="1155CC"/>
          </w:rPr>
          <w:t>http://www.jped.com.br/conteudo/00-76-s263/port.pdf</w:t>
        </w:r>
      </w:hyperlink>
    </w:p>
    <w:p w14:paraId="23D4CB71" w14:textId="77777777" w:rsidR="0075068B" w:rsidRDefault="0075068B" w:rsidP="00780459">
      <w:pPr>
        <w:pStyle w:val="Default"/>
        <w:rPr>
          <w:bCs/>
          <w:color w:val="000000" w:themeColor="text1"/>
          <w:u w:val="single"/>
        </w:rPr>
      </w:pPr>
    </w:p>
    <w:p w14:paraId="07C3372E" w14:textId="7345F140" w:rsidR="00BC1AA6" w:rsidRDefault="00BC1AA6" w:rsidP="00780459">
      <w:pPr>
        <w:pStyle w:val="Default"/>
        <w:rPr>
          <w:bCs/>
          <w:color w:val="000000" w:themeColor="text1"/>
        </w:rPr>
      </w:pPr>
      <w:r w:rsidRPr="00BC1AA6">
        <w:rPr>
          <w:bCs/>
          <w:color w:val="000000" w:themeColor="text1"/>
        </w:rPr>
        <w:t>SAMPAIO</w:t>
      </w:r>
      <w:r>
        <w:rPr>
          <w:bCs/>
          <w:color w:val="000000" w:themeColor="text1"/>
        </w:rPr>
        <w:t xml:space="preserve">, L.R. </w:t>
      </w:r>
      <w:r>
        <w:rPr>
          <w:b/>
          <w:bCs/>
          <w:color w:val="000000" w:themeColor="text1"/>
        </w:rPr>
        <w:t>Avaliação nutricional.</w:t>
      </w:r>
      <w:r>
        <w:rPr>
          <w:bCs/>
          <w:color w:val="000000" w:themeColor="text1"/>
        </w:rPr>
        <w:t xml:space="preserve"> Editora da universidade federal da Bahia. </w:t>
      </w:r>
      <w:r w:rsidR="000D3C42">
        <w:rPr>
          <w:bCs/>
          <w:color w:val="000000" w:themeColor="text1"/>
        </w:rPr>
        <w:t>Salvador.</w:t>
      </w:r>
      <w:r>
        <w:rPr>
          <w:bCs/>
          <w:color w:val="000000" w:themeColor="text1"/>
        </w:rPr>
        <w:t xml:space="preserve"> 2012.</w:t>
      </w:r>
    </w:p>
    <w:p w14:paraId="358191DA" w14:textId="497BA29B" w:rsidR="00BC1AA6" w:rsidRDefault="00CF24A6" w:rsidP="00780459">
      <w:pPr>
        <w:pStyle w:val="Default"/>
      </w:pPr>
      <w:hyperlink r:id="rId23" w:history="1">
        <w:r w:rsidR="00BC1AA6">
          <w:rPr>
            <w:rStyle w:val="Hyperlink"/>
          </w:rPr>
          <w:t>https://repositorio.ufba.br/ri/bitstream/ri/16873/1/avaliacao-nutricional.pdf</w:t>
        </w:r>
      </w:hyperlink>
    </w:p>
    <w:p w14:paraId="2719F0B2" w14:textId="77777777" w:rsidR="00BC1AA6" w:rsidRDefault="00BC1AA6" w:rsidP="00780459">
      <w:pPr>
        <w:pStyle w:val="Default"/>
      </w:pPr>
    </w:p>
    <w:p w14:paraId="2933B515" w14:textId="41A61BE8" w:rsidR="00BC1AA6" w:rsidRDefault="00CA067A" w:rsidP="00780459">
      <w:pPr>
        <w:pStyle w:val="Default"/>
      </w:pPr>
      <w:r>
        <w:t>SOMMERVILLE</w:t>
      </w:r>
      <w:r w:rsidR="006A471A">
        <w:t>, I</w:t>
      </w:r>
      <w:r>
        <w:t xml:space="preserve">. </w:t>
      </w:r>
      <w:r w:rsidRPr="006A471A">
        <w:rPr>
          <w:b/>
        </w:rPr>
        <w:t>Engenharia de Software</w:t>
      </w:r>
      <w:r>
        <w:t xml:space="preserve">. 3. ed. São Paulo: Pearson </w:t>
      </w:r>
      <w:proofErr w:type="spellStart"/>
      <w:r>
        <w:t>Education</w:t>
      </w:r>
      <w:proofErr w:type="spellEnd"/>
      <w:r>
        <w:t>, 2011.</w:t>
      </w:r>
    </w:p>
    <w:p w14:paraId="0DE9F68E" w14:textId="74DF46DA" w:rsidR="00CA067A" w:rsidRDefault="00CF24A6" w:rsidP="00780459">
      <w:pPr>
        <w:pStyle w:val="Default"/>
        <w:rPr>
          <w:rStyle w:val="Hyperlink"/>
        </w:rPr>
      </w:pPr>
      <w:hyperlink r:id="rId24" w:history="1">
        <w:r w:rsidR="00CA067A">
          <w:rPr>
            <w:rStyle w:val="Hyperlink"/>
          </w:rPr>
          <w:t>https://www.di.ubi.pt/~sebastiao/Ensino/UBI/2017-2018/ES/ApoioEstudo/Engenharia_Software_3Edicao.pdf</w:t>
        </w:r>
      </w:hyperlink>
    </w:p>
    <w:p w14:paraId="4F620930" w14:textId="77777777" w:rsidR="009929E1" w:rsidRDefault="009929E1" w:rsidP="00780459">
      <w:pPr>
        <w:pStyle w:val="Default"/>
        <w:rPr>
          <w:rStyle w:val="Hyperlink"/>
        </w:rPr>
      </w:pPr>
    </w:p>
    <w:p w14:paraId="5C8D62C1" w14:textId="77777777" w:rsidR="00995130" w:rsidRPr="00B37365" w:rsidRDefault="009929E1" w:rsidP="00780459">
      <w:pPr>
        <w:pStyle w:val="Default"/>
        <w:rPr>
          <w:lang w:val="en-US"/>
          <w:rPrChange w:id="153" w:author="ifmg01" w:date="2019-06-06T10:48:00Z">
            <w:rPr/>
          </w:rPrChange>
        </w:rPr>
      </w:pPr>
      <w:r w:rsidRPr="009929E1">
        <w:t xml:space="preserve">STAIR, R. M.; REYNOLDS, G. W. </w:t>
      </w:r>
      <w:r w:rsidRPr="009929E1">
        <w:rPr>
          <w:b/>
        </w:rPr>
        <w:t xml:space="preserve">Princípios de </w:t>
      </w:r>
      <w:r>
        <w:rPr>
          <w:b/>
        </w:rPr>
        <w:t xml:space="preserve">sistemas de informação. </w:t>
      </w:r>
      <w:r w:rsidR="00F91BAE" w:rsidRPr="00105A88">
        <w:rPr>
          <w:lang w:val="en-US"/>
        </w:rPr>
        <w:t xml:space="preserve">11. ed. São Paulo: Cengage Learning. </w:t>
      </w:r>
      <w:r w:rsidR="00F91BAE" w:rsidRPr="00B37365">
        <w:rPr>
          <w:lang w:val="en-US"/>
          <w:rPrChange w:id="154" w:author="ifmg01" w:date="2019-06-06T10:48:00Z">
            <w:rPr>
              <w:rFonts w:asciiTheme="minorHAnsi" w:hAnsiTheme="minorHAnsi" w:cstheme="minorBidi"/>
              <w:color w:val="auto"/>
              <w:sz w:val="22"/>
              <w:szCs w:val="22"/>
            </w:rPr>
          </w:rPrChange>
        </w:rPr>
        <w:t>2011.</w:t>
      </w:r>
    </w:p>
    <w:p w14:paraId="0E0CCB60" w14:textId="77777777" w:rsidR="00995130" w:rsidRPr="00B37365" w:rsidRDefault="00FE1885" w:rsidP="00780459">
      <w:pPr>
        <w:pStyle w:val="Default"/>
        <w:rPr>
          <w:lang w:val="en-US"/>
          <w:rPrChange w:id="155" w:author="ifmg01" w:date="2019-06-06T10:48:00Z">
            <w:rPr/>
          </w:rPrChange>
        </w:rPr>
      </w:pPr>
      <w:r>
        <w:fldChar w:fldCharType="begin"/>
      </w:r>
      <w:r w:rsidRPr="00B37365">
        <w:rPr>
          <w:lang w:val="en-US"/>
          <w:rPrChange w:id="156" w:author="ifmg01" w:date="2019-06-06T10:48:00Z">
            <w:rPr>
              <w:rFonts w:asciiTheme="minorHAnsi" w:hAnsiTheme="minorHAnsi" w:cstheme="minorBidi"/>
              <w:color w:val="auto"/>
              <w:sz w:val="22"/>
              <w:szCs w:val="22"/>
            </w:rPr>
          </w:rPrChange>
        </w:rPr>
        <w:instrText xml:space="preserve"> HYPERLINK "https://issuu.com/cengagebrasil/docs/9788522118625_livreto" </w:instrText>
      </w:r>
      <w:r>
        <w:fldChar w:fldCharType="separate"/>
      </w:r>
      <w:r w:rsidR="00995130" w:rsidRPr="00B37365">
        <w:rPr>
          <w:rStyle w:val="Hyperlink"/>
          <w:lang w:val="en-US"/>
          <w:rPrChange w:id="157" w:author="ifmg01" w:date="2019-06-06T10:48:00Z">
            <w:rPr>
              <w:rStyle w:val="Hyperlink"/>
              <w:rFonts w:asciiTheme="minorHAnsi" w:hAnsiTheme="minorHAnsi" w:cstheme="minorBidi"/>
              <w:sz w:val="22"/>
              <w:szCs w:val="22"/>
            </w:rPr>
          </w:rPrChange>
        </w:rPr>
        <w:t>https://issuu.com/cengagebrasil/docs/9788522118625_livreto</w:t>
      </w:r>
      <w:r>
        <w:rPr>
          <w:rStyle w:val="Hyperlink"/>
        </w:rPr>
        <w:fldChar w:fldCharType="end"/>
      </w:r>
    </w:p>
    <w:p w14:paraId="67733720" w14:textId="77777777" w:rsidR="00995130" w:rsidRPr="00B37365" w:rsidRDefault="00995130" w:rsidP="00780459">
      <w:pPr>
        <w:pStyle w:val="Default"/>
        <w:rPr>
          <w:lang w:val="en-US"/>
          <w:rPrChange w:id="158" w:author="ifmg01" w:date="2019-06-06T10:48:00Z">
            <w:rPr/>
          </w:rPrChange>
        </w:rPr>
      </w:pPr>
    </w:p>
    <w:p w14:paraId="7F074A0E" w14:textId="1FF4419A" w:rsidR="009929E1" w:rsidRDefault="00995130" w:rsidP="00780459">
      <w:pPr>
        <w:pStyle w:val="Default"/>
      </w:pPr>
      <w:r>
        <w:t xml:space="preserve">AMORIM, D. F. B. </w:t>
      </w:r>
      <w:r>
        <w:rPr>
          <w:b/>
        </w:rPr>
        <w:t xml:space="preserve">Softwares de sistemas e de aplicações livres: </w:t>
      </w:r>
      <w:r>
        <w:t>Benefícios e limitações no uso dessas tecnologias nos negócios. Disponível em:&lt;</w:t>
      </w:r>
      <w:r w:rsidRPr="00995130">
        <w:t xml:space="preserve"> </w:t>
      </w:r>
      <w:r w:rsidRPr="00B97BA9">
        <w:rPr>
          <w:color w:val="auto"/>
        </w:rPr>
        <w:t>https://www.researchgate.net/publication/307924382_SOFTWARES_DE_SISTEMAS_E_DE_APLICACOES_LIVRES_BENEFICIOS_E_LIMITACOES_NO_USO_DESSAS_TECNOLOGIAS_NOS_NEGOCIOS</w:t>
      </w:r>
      <w:r>
        <w:t>&gt;. Acesso em: 23 abr. de 2019.</w:t>
      </w:r>
    </w:p>
    <w:p w14:paraId="2BAE4B65" w14:textId="588F2414" w:rsidR="00B97BA9" w:rsidRPr="00995130" w:rsidRDefault="00CF24A6" w:rsidP="00780459">
      <w:pPr>
        <w:pStyle w:val="Default"/>
      </w:pPr>
      <w:hyperlink r:id="rId25" w:history="1">
        <w:r w:rsidR="00B97BA9">
          <w:rPr>
            <w:rStyle w:val="Hyperlink"/>
          </w:rPr>
          <w:t>https://www.researchgate.net/publication/307924382_SOFTWARES_DE_SISTEMAS_E_DE_APLICACOES_LIVRES_BENEFICIOS_E_LIMITACOES_NO_USO_DESSAS_TECNOLOGIAS_NOS_NEGOCIOS</w:t>
        </w:r>
      </w:hyperlink>
    </w:p>
    <w:p w14:paraId="6937F4C4" w14:textId="77777777" w:rsidR="00995130" w:rsidRDefault="00995130" w:rsidP="00780459">
      <w:pPr>
        <w:pStyle w:val="Default"/>
      </w:pPr>
    </w:p>
    <w:p w14:paraId="154136B4" w14:textId="1D13EC19" w:rsidR="00B97BA9" w:rsidRDefault="006E4E9B" w:rsidP="00780459">
      <w:pPr>
        <w:pStyle w:val="Default"/>
      </w:pPr>
      <w:r>
        <w:t xml:space="preserve">CASSILO, D. </w:t>
      </w:r>
      <w:r>
        <w:rPr>
          <w:b/>
        </w:rPr>
        <w:t xml:space="preserve">Informática aplicada: </w:t>
      </w:r>
      <w:r>
        <w:t>Conceitos de software. Disponível em:&lt;</w:t>
      </w:r>
      <w:r w:rsidRPr="006E4E9B">
        <w:t xml:space="preserve"> </w:t>
      </w:r>
      <w:r w:rsidRPr="00B97BA9">
        <w:t>http://www2.ufersa.edu.br/portal/view/uploads/setores/166/arquivos/BCT/Aula%2003%20-%20Conceitos%20de%20Software.pdf</w:t>
      </w:r>
      <w:r>
        <w:t>&gt;. Acesso em: 23 abr. de 2019.</w:t>
      </w:r>
    </w:p>
    <w:p w14:paraId="4CCC7356" w14:textId="105D12A9" w:rsidR="00B97BA9" w:rsidRDefault="00CF24A6" w:rsidP="00780459">
      <w:pPr>
        <w:pStyle w:val="Default"/>
      </w:pPr>
      <w:hyperlink r:id="rId26" w:history="1">
        <w:r w:rsidR="00B97BA9">
          <w:rPr>
            <w:rStyle w:val="Hyperlink"/>
          </w:rPr>
          <w:t>http://www2.ufersa.edu.br/portal/view/uploads/setores/166/arquivos/BCT/Aula%2003%20-%20Conceitos%20de%20Software.pdf</w:t>
        </w:r>
      </w:hyperlink>
    </w:p>
    <w:p w14:paraId="18DD2A5C" w14:textId="77777777" w:rsidR="00831CB3" w:rsidRDefault="00831CB3" w:rsidP="00780459">
      <w:pPr>
        <w:pStyle w:val="Default"/>
      </w:pPr>
    </w:p>
    <w:p w14:paraId="77AEB7A0" w14:textId="5C1A8336" w:rsidR="00831CB3" w:rsidRDefault="00831CB3" w:rsidP="00780459">
      <w:pPr>
        <w:pStyle w:val="Default"/>
      </w:pPr>
      <w:r>
        <w:t xml:space="preserve">SOUZA, R. I. F. L. </w:t>
      </w:r>
      <w:r w:rsidR="00B97BA9" w:rsidRPr="00B97BA9">
        <w:rPr>
          <w:b/>
        </w:rPr>
        <w:t xml:space="preserve">Desenvolvimento de um programa informático para profissionais de nutrição clínica, </w:t>
      </w:r>
      <w:proofErr w:type="spellStart"/>
      <w:r w:rsidR="00B97BA9" w:rsidRPr="00B97BA9">
        <w:rPr>
          <w:b/>
        </w:rPr>
        <w:t>NutriDo</w:t>
      </w:r>
      <w:proofErr w:type="spellEnd"/>
      <w:r w:rsidR="00B97BA9">
        <w:rPr>
          <w:b/>
        </w:rPr>
        <w:t xml:space="preserve">. </w:t>
      </w:r>
      <w:r w:rsidR="00B97BA9">
        <w:t>2017. Disponível em:&lt;</w:t>
      </w:r>
      <w:r w:rsidR="00B97BA9" w:rsidRPr="00B97BA9">
        <w:t xml:space="preserve"> https://repositorio-cientifico.uatlantica.pt/bitstream/10884/1125/1/Artigo%20Cientifico%20Original%20Final%20-%20Raquel%20Sousa%20201392649.pdf</w:t>
      </w:r>
      <w:r w:rsidR="00B97BA9">
        <w:t xml:space="preserve"> &gt;. Acesso em: 23 abr. 2019.</w:t>
      </w:r>
    </w:p>
    <w:p w14:paraId="20552B6A" w14:textId="0D8EB3F5" w:rsidR="00B97BA9" w:rsidRDefault="00CF24A6" w:rsidP="00780459">
      <w:pPr>
        <w:pStyle w:val="Default"/>
      </w:pPr>
      <w:hyperlink r:id="rId27" w:history="1">
        <w:r w:rsidR="00B97BA9">
          <w:rPr>
            <w:rStyle w:val="Hyperlink"/>
          </w:rPr>
          <w:t>https://repositorio-cientifico.uatlantica.pt/bitstream/10884/1125/1/Artigo%20Cientifico%20Original%20Final%20-%20Raquel%20Sousa%20201392649.pdf</w:t>
        </w:r>
      </w:hyperlink>
    </w:p>
    <w:p w14:paraId="1F4A6B15" w14:textId="77777777" w:rsidR="00546626" w:rsidRDefault="00546626" w:rsidP="00780459">
      <w:pPr>
        <w:pStyle w:val="Default"/>
      </w:pPr>
    </w:p>
    <w:p w14:paraId="04FACC57" w14:textId="6EDCE4D3" w:rsidR="00546626" w:rsidRDefault="00546626" w:rsidP="00780459">
      <w:pPr>
        <w:pStyle w:val="Default"/>
      </w:pPr>
      <w:r>
        <w:t xml:space="preserve">SANTOS, B. J.; JÚNIOR, S. M. T. </w:t>
      </w:r>
      <w:r>
        <w:rPr>
          <w:b/>
        </w:rPr>
        <w:t>Software de controle antropométrico para dispositivos móveis.</w:t>
      </w:r>
      <w:r>
        <w:t xml:space="preserve"> 2014. Trabalho de conclusão de curso. Universidade Presidente Antônio </w:t>
      </w:r>
      <w:proofErr w:type="gramStart"/>
      <w:r>
        <w:t>Carlos(</w:t>
      </w:r>
      <w:proofErr w:type="gramEnd"/>
      <w:r>
        <w:t>UNIPAC). Barbacena. 2014. Disponível em: &lt;</w:t>
      </w:r>
      <w:r w:rsidRPr="00546626">
        <w:t>http://www.unipac.br/site/bb/tcc/tcc-febe1d697fc6107dc8db5411fc04d104.pdf</w:t>
      </w:r>
      <w:r>
        <w:t>&gt;. Acesso em: 23 abr. 2019.</w:t>
      </w:r>
    </w:p>
    <w:p w14:paraId="69F946E1" w14:textId="7DBC9CDB" w:rsidR="00546626" w:rsidRDefault="00CF24A6" w:rsidP="00780459">
      <w:pPr>
        <w:pStyle w:val="Default"/>
      </w:pPr>
      <w:hyperlink r:id="rId28" w:history="1">
        <w:r w:rsidR="00546626">
          <w:rPr>
            <w:rStyle w:val="Hyperlink"/>
          </w:rPr>
          <w:t>http://www.unipac.br/site/bb/tcc/tcc-febe1d697fc6107dc8db5411fc04d104.pdf</w:t>
        </w:r>
      </w:hyperlink>
    </w:p>
    <w:p w14:paraId="1B5A5AD9" w14:textId="77777777" w:rsidR="00185E76" w:rsidRDefault="00185E76" w:rsidP="00780459">
      <w:pPr>
        <w:pStyle w:val="Default"/>
      </w:pPr>
    </w:p>
    <w:p w14:paraId="64096EBA" w14:textId="1C0746B4" w:rsidR="00185E76" w:rsidRDefault="00185E76" w:rsidP="00780459">
      <w:pPr>
        <w:pStyle w:val="Default"/>
      </w:pPr>
      <w:r>
        <w:t xml:space="preserve">ALVES, M.M. </w:t>
      </w:r>
      <w:r w:rsidRPr="00185E76">
        <w:rPr>
          <w:b/>
        </w:rPr>
        <w:t xml:space="preserve">Desenvolvimento de um </w:t>
      </w:r>
      <w:r w:rsidRPr="00185E76">
        <w:rPr>
          <w:b/>
          <w:i/>
        </w:rPr>
        <w:t xml:space="preserve">software </w:t>
      </w:r>
      <w:r w:rsidRPr="00185E76">
        <w:rPr>
          <w:b/>
        </w:rPr>
        <w:t xml:space="preserve">para avaliação nutricional antropométrica utilizando visual </w:t>
      </w:r>
      <w:proofErr w:type="spellStart"/>
      <w:r w:rsidRPr="00185E76">
        <w:rPr>
          <w:b/>
        </w:rPr>
        <w:t>basic</w:t>
      </w:r>
      <w:proofErr w:type="spellEnd"/>
      <w:r w:rsidRPr="00185E76">
        <w:rPr>
          <w:b/>
        </w:rPr>
        <w:t xml:space="preserve"> for </w:t>
      </w:r>
      <w:proofErr w:type="spellStart"/>
      <w:r w:rsidRPr="00185E76">
        <w:rPr>
          <w:b/>
        </w:rPr>
        <w:t>applications</w:t>
      </w:r>
      <w:proofErr w:type="spellEnd"/>
      <w:r>
        <w:rPr>
          <w:b/>
        </w:rPr>
        <w:t xml:space="preserve">. </w:t>
      </w:r>
      <w:r>
        <w:t xml:space="preserve">Natal: Universidade Federal do </w:t>
      </w:r>
      <w:r>
        <w:lastRenderedPageBreak/>
        <w:t>Rio Grande do Norte. 2016. Disponível em:&lt;</w:t>
      </w:r>
      <w:r w:rsidRPr="00185E76">
        <w:t xml:space="preserve"> </w:t>
      </w:r>
      <w:r w:rsidRPr="0092315C">
        <w:t>https://monografias.ufrn.br/jspui/bitstream/123456789/2423/6/Desenvolvimentosoftwareavalia%C3%A7%C3%A3o_2016_Trabalho%20de%20Conclus%C3%A3o%20de%20Curso</w:t>
      </w:r>
      <w:r>
        <w:t xml:space="preserve"> &gt;. Acesso em: 23 abr. 2019.</w:t>
      </w:r>
    </w:p>
    <w:p w14:paraId="58E9C9B5" w14:textId="323B1008" w:rsidR="00185E76" w:rsidRDefault="00CF24A6" w:rsidP="00780459">
      <w:pPr>
        <w:pStyle w:val="Default"/>
        <w:rPr>
          <w:rStyle w:val="Hyperlink"/>
        </w:rPr>
      </w:pPr>
      <w:hyperlink r:id="rId29" w:history="1">
        <w:r w:rsidR="00185E76">
          <w:rPr>
            <w:rStyle w:val="Hyperlink"/>
          </w:rPr>
          <w:t>https://monografias.ufrn.br/jspui/bitstream/123456789/2423/6/Desenvolvimentosoftwareavalia%C3%A7%C3%A3o_2016_Trabalho%20de%20Conclus%C3%A3o%20de%20Curso</w:t>
        </w:r>
      </w:hyperlink>
    </w:p>
    <w:p w14:paraId="6DA8B399" w14:textId="77777777" w:rsidR="007E7823" w:rsidRDefault="007E7823" w:rsidP="00780459">
      <w:pPr>
        <w:pStyle w:val="Default"/>
        <w:rPr>
          <w:rStyle w:val="Hyperlink"/>
        </w:rPr>
      </w:pPr>
    </w:p>
    <w:p w14:paraId="7BFEE75E" w14:textId="77777777" w:rsidR="007E7823" w:rsidRDefault="007E7823" w:rsidP="00780459">
      <w:pPr>
        <w:pStyle w:val="Default"/>
        <w:rPr>
          <w:rStyle w:val="Hyperlink"/>
        </w:rPr>
      </w:pPr>
    </w:p>
    <w:p w14:paraId="7CFF0BD6" w14:textId="3B6DD2E6" w:rsidR="007E7823" w:rsidRDefault="007E7823" w:rsidP="00780459">
      <w:pPr>
        <w:pStyle w:val="Default"/>
        <w:rPr>
          <w:rStyle w:val="Hyperlink"/>
        </w:rPr>
      </w:pPr>
      <w:r>
        <w:t xml:space="preserve">[dicionário] </w:t>
      </w:r>
      <w:hyperlink r:id="rId30" w:history="1">
        <w:r>
          <w:rPr>
            <w:rStyle w:val="Hyperlink"/>
          </w:rPr>
          <w:t>http://www.aulete.com.br/especificar</w:t>
        </w:r>
      </w:hyperlink>
    </w:p>
    <w:p w14:paraId="25C61D24" w14:textId="77777777" w:rsidR="00A34AA2" w:rsidRDefault="00A34AA2" w:rsidP="00780459">
      <w:pPr>
        <w:pStyle w:val="Default"/>
        <w:rPr>
          <w:rStyle w:val="Hyperlink"/>
        </w:rPr>
      </w:pPr>
    </w:p>
    <w:p w14:paraId="3C58AC6B" w14:textId="2183EC00" w:rsidR="00A34AA2" w:rsidRDefault="00A34AA2" w:rsidP="00780459">
      <w:pPr>
        <w:pStyle w:val="Default"/>
      </w:pPr>
      <w:r>
        <w:t xml:space="preserve">FORTUNA, Michel </w:t>
      </w:r>
      <w:proofErr w:type="spellStart"/>
      <w:r>
        <w:t>Heluey</w:t>
      </w:r>
      <w:proofErr w:type="spellEnd"/>
      <w:r>
        <w:t xml:space="preserve">. </w:t>
      </w:r>
      <w:r w:rsidRPr="00A34AA2">
        <w:rPr>
          <w:b/>
        </w:rPr>
        <w:t>Modelagem de Sistemas</w:t>
      </w:r>
      <w:r>
        <w:t>. Juiz de Fora: Universidade Federal de Juiz de Fora, 2012. 73 p.</w:t>
      </w:r>
    </w:p>
    <w:p w14:paraId="49DB3D9A" w14:textId="77777777" w:rsidR="00BE4D1B" w:rsidRDefault="00BE4D1B" w:rsidP="00780459">
      <w:pPr>
        <w:pStyle w:val="Default"/>
      </w:pPr>
    </w:p>
    <w:p w14:paraId="7AD72983" w14:textId="5F41AF0D" w:rsidR="00BE4D1B" w:rsidRDefault="00BE4D1B" w:rsidP="00780459">
      <w:pPr>
        <w:pStyle w:val="Default"/>
      </w:pPr>
      <w:r>
        <w:t xml:space="preserve">PORTAL EDUCAÇÃO. </w:t>
      </w:r>
      <w:r w:rsidRPr="00BE4D1B">
        <w:rPr>
          <w:b/>
        </w:rPr>
        <w:t>Linguagem de marcação</w:t>
      </w:r>
      <w:r>
        <w:t>, 2013. Disponível em: &lt;</w:t>
      </w:r>
      <w:hyperlink r:id="rId31" w:history="1">
        <w:r>
          <w:rPr>
            <w:rStyle w:val="Hyperlink"/>
          </w:rPr>
          <w:t>https://www.portaleducacao.com.br/conteudo/artigos/educacao/linguagem-de-marcacao/31639</w:t>
        </w:r>
      </w:hyperlink>
      <w:r>
        <w:t xml:space="preserve">&gt;. Acesso em: 24 </w:t>
      </w:r>
      <w:proofErr w:type="spellStart"/>
      <w:r>
        <w:t>abr</w:t>
      </w:r>
      <w:proofErr w:type="spellEnd"/>
      <w:r>
        <w:t xml:space="preserve"> 2019.</w:t>
      </w:r>
    </w:p>
    <w:p w14:paraId="1EA1A493" w14:textId="77777777" w:rsidR="002F72D5" w:rsidRDefault="002F72D5" w:rsidP="00780459">
      <w:pPr>
        <w:pStyle w:val="Default"/>
      </w:pPr>
    </w:p>
    <w:p w14:paraId="3A336834" w14:textId="10550A44" w:rsidR="002F72D5" w:rsidRDefault="002F72D5" w:rsidP="00780459">
      <w:pPr>
        <w:pStyle w:val="Default"/>
      </w:pPr>
      <w:r w:rsidRPr="000C19E4">
        <w:rPr>
          <w:b/>
        </w:rPr>
        <w:t>HTML5 Tutorial</w:t>
      </w:r>
      <w:r w:rsidR="00E43F28">
        <w:t>, 2018</w:t>
      </w:r>
      <w:r>
        <w:t>a. Disponível em: &lt;</w:t>
      </w:r>
      <w:hyperlink r:id="rId32" w:history="1">
        <w:r>
          <w:rPr>
            <w:rStyle w:val="Hyperlink"/>
          </w:rPr>
          <w:t>https://www.w3schools.com/html/html_intro.asp</w:t>
        </w:r>
      </w:hyperlink>
      <w:r>
        <w:t xml:space="preserve">&gt;. Acesso em: </w:t>
      </w:r>
      <w:r w:rsidR="00513D2D">
        <w:t>24 abr. 2019</w:t>
      </w:r>
      <w:r w:rsidR="00E43F28">
        <w:t>.</w:t>
      </w:r>
    </w:p>
    <w:p w14:paraId="1EAAAFD5" w14:textId="77777777" w:rsidR="00E43F28" w:rsidRDefault="00E43F28" w:rsidP="00780459">
      <w:pPr>
        <w:pStyle w:val="Default"/>
      </w:pPr>
    </w:p>
    <w:p w14:paraId="43CAFC2F" w14:textId="6D06BA7B" w:rsidR="00E43F28" w:rsidRDefault="00E43F28" w:rsidP="00E43F28">
      <w:pPr>
        <w:pStyle w:val="Default"/>
      </w:pPr>
      <w:r>
        <w:rPr>
          <w:b/>
        </w:rPr>
        <w:t>CSS</w:t>
      </w:r>
      <w:r w:rsidRPr="000C19E4">
        <w:rPr>
          <w:b/>
        </w:rPr>
        <w:t xml:space="preserve"> Tutorial</w:t>
      </w:r>
      <w:r>
        <w:t>, 2018b. Disponível em: &lt;</w:t>
      </w:r>
      <w:hyperlink r:id="rId33" w:history="1">
        <w:r w:rsidRPr="00B70889">
          <w:rPr>
            <w:rStyle w:val="Hyperlink"/>
          </w:rPr>
          <w:t>https://www.w3schools.com/css/css_intro.asp</w:t>
        </w:r>
      </w:hyperlink>
      <w:r w:rsidR="00513D2D">
        <w:t>&gt;. Acesso em: 24 abr. 2019</w:t>
      </w:r>
      <w:r>
        <w:t>.</w:t>
      </w:r>
    </w:p>
    <w:p w14:paraId="15283D79" w14:textId="77777777" w:rsidR="00E43F28" w:rsidRDefault="00E43F28" w:rsidP="00780459">
      <w:pPr>
        <w:pStyle w:val="Default"/>
      </w:pPr>
    </w:p>
    <w:p w14:paraId="06AE4285" w14:textId="72D64C44" w:rsidR="00E43F28" w:rsidRDefault="00E43F28" w:rsidP="00E43F28">
      <w:pPr>
        <w:pStyle w:val="Default"/>
      </w:pPr>
      <w:r>
        <w:rPr>
          <w:b/>
        </w:rPr>
        <w:t>JS</w:t>
      </w:r>
      <w:r w:rsidRPr="000C19E4">
        <w:rPr>
          <w:b/>
        </w:rPr>
        <w:t xml:space="preserve"> Tutorial</w:t>
      </w:r>
      <w:r>
        <w:t>, 2018c. Disponível em: &lt;</w:t>
      </w:r>
      <w:hyperlink r:id="rId34" w:history="1">
        <w:r w:rsidRPr="00B70889">
          <w:rPr>
            <w:rStyle w:val="Hyperlink"/>
          </w:rPr>
          <w:t>https://www.w3schools.com/js/default.asp</w:t>
        </w:r>
      </w:hyperlink>
      <w:r w:rsidR="00513D2D">
        <w:t>&gt;. Acesso em: 24 abr. 2019</w:t>
      </w:r>
      <w:r>
        <w:t>.</w:t>
      </w:r>
    </w:p>
    <w:p w14:paraId="3E70C123" w14:textId="77777777" w:rsidR="00E43F28" w:rsidRDefault="00E43F28" w:rsidP="00780459">
      <w:pPr>
        <w:pStyle w:val="Default"/>
      </w:pPr>
    </w:p>
    <w:p w14:paraId="3B959297" w14:textId="78840D2A" w:rsidR="00BE4D1B" w:rsidRDefault="00D2275A" w:rsidP="00780459">
      <w:pPr>
        <w:pStyle w:val="Default"/>
      </w:pPr>
      <w:r>
        <w:t>SOCIEDADE BRASILEIRA DE PEDIATRIA</w:t>
      </w:r>
      <w:r w:rsidRPr="00D2275A">
        <w:rPr>
          <w:b/>
        </w:rPr>
        <w:t>. Avaliação nutricional da criança e do adolescente – Manual de Orientação</w:t>
      </w:r>
      <w:r>
        <w:t xml:space="preserve">. São Paulo: Sociedade Brasileira de Pediatria. Departamento de </w:t>
      </w:r>
      <w:proofErr w:type="spellStart"/>
      <w:r>
        <w:t>Nutrologia</w:t>
      </w:r>
      <w:proofErr w:type="spellEnd"/>
      <w:r>
        <w:t>, 2009. Disponível em:&lt;</w:t>
      </w:r>
      <w:r w:rsidRPr="00D2275A">
        <w:t xml:space="preserve"> https://www.sbp.com.br/fileadmin/user_upload/2015/02/manual-aval-nutr2009.pdf</w:t>
      </w:r>
      <w:r>
        <w:t xml:space="preserve"> &gt;. Acesso em:</w:t>
      </w:r>
      <w:r w:rsidR="00513D2D">
        <w:t xml:space="preserve"> </w:t>
      </w:r>
      <w:r>
        <w:t xml:space="preserve">25 abr. </w:t>
      </w:r>
      <w:r w:rsidR="00513D2D">
        <w:t>20</w:t>
      </w:r>
      <w:r>
        <w:t>19</w:t>
      </w:r>
      <w:r w:rsidR="00513D2D">
        <w:t>.</w:t>
      </w:r>
    </w:p>
    <w:p w14:paraId="2238CFAE" w14:textId="5229F608" w:rsidR="00513D2D" w:rsidRDefault="00CF24A6" w:rsidP="00780459">
      <w:pPr>
        <w:pStyle w:val="Default"/>
      </w:pPr>
      <w:hyperlink r:id="rId35" w:history="1">
        <w:r w:rsidR="00513D2D">
          <w:rPr>
            <w:rStyle w:val="Hyperlink"/>
          </w:rPr>
          <w:t>https://www.sbp.com.br/fileadmin/user_upload/2015/02/manual-aval-nutr2009.pdf</w:t>
        </w:r>
      </w:hyperlink>
    </w:p>
    <w:p w14:paraId="3C60DC81" w14:textId="77777777" w:rsidR="00D2275A" w:rsidRDefault="00D2275A" w:rsidP="00780459">
      <w:pPr>
        <w:pStyle w:val="Default"/>
      </w:pPr>
    </w:p>
    <w:p w14:paraId="33606F1F" w14:textId="5075D606" w:rsidR="00C82569" w:rsidRDefault="00C82569" w:rsidP="00780459">
      <w:pPr>
        <w:pStyle w:val="Default"/>
      </w:pPr>
      <w:r>
        <w:t xml:space="preserve">PINHEIRO, J. M. S. </w:t>
      </w:r>
      <w:r>
        <w:rPr>
          <w:b/>
        </w:rPr>
        <w:t xml:space="preserve">A importância da tecnologia. </w:t>
      </w:r>
      <w:r>
        <w:t>Disponível em: &lt;</w:t>
      </w:r>
      <w:r w:rsidRPr="00C82569">
        <w:t xml:space="preserve"> </w:t>
      </w:r>
      <w:r w:rsidRPr="00276DDC">
        <w:t>https://www.projetoderedes.com.br/artigos/artigo_importancia_da_tecnologia.php</w:t>
      </w:r>
      <w:r>
        <w:t xml:space="preserve"> &gt;. Acesso em: 25 abr. 2019.</w:t>
      </w:r>
    </w:p>
    <w:p w14:paraId="5F21747B" w14:textId="6ADCDF74" w:rsidR="00276DDC" w:rsidRDefault="00CF24A6" w:rsidP="00780459">
      <w:pPr>
        <w:pStyle w:val="Default"/>
      </w:pPr>
      <w:hyperlink r:id="rId36" w:history="1">
        <w:r w:rsidR="00276DDC">
          <w:rPr>
            <w:rStyle w:val="Hyperlink"/>
          </w:rPr>
          <w:t>https://www.projetoderedes.com.br/artigos/artigo_importancia_da_tecnologia.php</w:t>
        </w:r>
      </w:hyperlink>
    </w:p>
    <w:p w14:paraId="7A32E15D" w14:textId="77777777" w:rsidR="00877F0E" w:rsidRDefault="00877F0E" w:rsidP="00780459">
      <w:pPr>
        <w:pStyle w:val="Default"/>
      </w:pPr>
    </w:p>
    <w:p w14:paraId="0CFC9982" w14:textId="1CBBF4CD" w:rsidR="00877F0E" w:rsidRDefault="00877F0E" w:rsidP="00780459">
      <w:pPr>
        <w:pStyle w:val="Default"/>
      </w:pPr>
      <w:r>
        <w:t xml:space="preserve">SILVA, D. </w:t>
      </w:r>
      <w:r>
        <w:rPr>
          <w:b/>
        </w:rPr>
        <w:t xml:space="preserve">Engenharia de software: </w:t>
      </w:r>
      <w:r>
        <w:t>Aspectos práticos da produção de um sistema de software. Disponível em: &lt;</w:t>
      </w:r>
      <w:r w:rsidRPr="00877F0E">
        <w:t xml:space="preserve"> </w:t>
      </w:r>
      <w:r w:rsidRPr="000F4D8E">
        <w:t>https://www.estudopratico.com.br/engenharia-de-software-aspectos-praticos-da-producao-de-um-sistema-de-software/</w:t>
      </w:r>
      <w:r>
        <w:t xml:space="preserve"> &gt;. Acesso em: 25 abr. 2019.</w:t>
      </w:r>
    </w:p>
    <w:p w14:paraId="737F9AA2" w14:textId="2A089E9D" w:rsidR="000F4D8E" w:rsidRDefault="00CF24A6" w:rsidP="00780459">
      <w:pPr>
        <w:pStyle w:val="Default"/>
      </w:pPr>
      <w:hyperlink r:id="rId37" w:history="1">
        <w:r w:rsidR="000F4D8E">
          <w:rPr>
            <w:rStyle w:val="Hyperlink"/>
          </w:rPr>
          <w:t>https://www.estudopratico.com.br/engenharia-de-software-aspectos-praticos-da-producao-de-um-sistema-de-software/</w:t>
        </w:r>
      </w:hyperlink>
    </w:p>
    <w:p w14:paraId="3141AEEF" w14:textId="77777777" w:rsidR="00730B00" w:rsidRDefault="00730B00" w:rsidP="00780459">
      <w:pPr>
        <w:pStyle w:val="Default"/>
      </w:pPr>
    </w:p>
    <w:p w14:paraId="16404E0B" w14:textId="5F8E1CE4" w:rsidR="00730B00" w:rsidRDefault="00730B00" w:rsidP="00780459">
      <w:pPr>
        <w:pStyle w:val="Default"/>
      </w:pPr>
      <w:r>
        <w:t xml:space="preserve">FALBO, R. A. </w:t>
      </w:r>
      <w:r>
        <w:rPr>
          <w:b/>
        </w:rPr>
        <w:t xml:space="preserve">Engenharia de software. </w:t>
      </w:r>
      <w:r>
        <w:t>Universidade Federal do Espírito Santo. 2005. Disponível em:&lt;</w:t>
      </w:r>
      <w:r w:rsidRPr="00730B00">
        <w:t xml:space="preserve"> </w:t>
      </w:r>
      <w:r w:rsidRPr="000C1B4B">
        <w:t>https://www.inf.ufes.br/~falbo/download/aulas/es-g/2005-1/NotasDeAula.pdf</w:t>
      </w:r>
      <w:r>
        <w:t xml:space="preserve"> &gt;. Acesso em: 25 abr. 2019.</w:t>
      </w:r>
    </w:p>
    <w:p w14:paraId="3A06310D" w14:textId="52EACD06" w:rsidR="000C1B4B" w:rsidRDefault="00CF24A6" w:rsidP="00780459">
      <w:pPr>
        <w:pStyle w:val="Default"/>
        <w:rPr>
          <w:rStyle w:val="Hyperlink"/>
        </w:rPr>
      </w:pPr>
      <w:hyperlink r:id="rId38" w:history="1">
        <w:r w:rsidR="000C1B4B">
          <w:rPr>
            <w:rStyle w:val="Hyperlink"/>
          </w:rPr>
          <w:t>https://www.inf.ufes.br/~falbo/download/aulas/es-g/2005-1/NotasDeAula.pdf</w:t>
        </w:r>
      </w:hyperlink>
    </w:p>
    <w:p w14:paraId="279BE4EC" w14:textId="77777777" w:rsidR="00822FC1" w:rsidRDefault="00822FC1" w:rsidP="00780459">
      <w:pPr>
        <w:pStyle w:val="Default"/>
        <w:rPr>
          <w:rStyle w:val="Hyperlink"/>
        </w:rPr>
      </w:pPr>
    </w:p>
    <w:p w14:paraId="01751EED" w14:textId="1DDF2ED3" w:rsidR="00D26E25" w:rsidRDefault="00D26E25" w:rsidP="00780459">
      <w:pPr>
        <w:pStyle w:val="Default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 que é desvio padrão </w:t>
      </w:r>
    </w:p>
    <w:p w14:paraId="7008D4F8" w14:textId="021FA86A" w:rsidR="00D26E25" w:rsidRDefault="00CF24A6" w:rsidP="00780459">
      <w:pPr>
        <w:pStyle w:val="Default"/>
      </w:pPr>
      <w:hyperlink r:id="rId39" w:history="1">
        <w:r w:rsidR="00D26E25">
          <w:rPr>
            <w:rStyle w:val="Hyperlink"/>
          </w:rPr>
          <w:t>https://www.todamateria.com.br/desvio-padrao/</w:t>
        </w:r>
      </w:hyperlink>
    </w:p>
    <w:p w14:paraId="138CA4BB" w14:textId="77777777" w:rsidR="00D26E25" w:rsidRDefault="00D26E25" w:rsidP="00780459">
      <w:pPr>
        <w:pStyle w:val="Default"/>
      </w:pPr>
    </w:p>
    <w:p w14:paraId="15985296" w14:textId="51E13508" w:rsidR="00D26E25" w:rsidRDefault="00A700BF" w:rsidP="00780459">
      <w:pPr>
        <w:pStyle w:val="Default"/>
        <w:rPr>
          <w:color w:val="auto"/>
        </w:rPr>
      </w:pPr>
      <w:r>
        <w:rPr>
          <w:color w:val="auto"/>
        </w:rPr>
        <w:t>O que é percentil</w:t>
      </w:r>
    </w:p>
    <w:p w14:paraId="6E3DBF4F" w14:textId="6BF6CEA9" w:rsidR="00A700BF" w:rsidRDefault="00CF24A6" w:rsidP="00780459">
      <w:pPr>
        <w:pStyle w:val="Default"/>
        <w:rPr>
          <w:rStyle w:val="Hyperlink"/>
        </w:rPr>
      </w:pPr>
      <w:hyperlink r:id="rId40" w:history="1">
        <w:r w:rsidR="00A700BF">
          <w:rPr>
            <w:rStyle w:val="Hyperlink"/>
          </w:rPr>
          <w:t>https://medium.com/@juliodelimas/percentis-e-sua-import%C3%A2ncia-nos-testes-de-performance-ea83e3bba462</w:t>
        </w:r>
      </w:hyperlink>
    </w:p>
    <w:p w14:paraId="22AA08F4" w14:textId="77777777" w:rsidR="00822FC1" w:rsidRDefault="00822FC1" w:rsidP="00780459">
      <w:pPr>
        <w:pStyle w:val="Default"/>
        <w:rPr>
          <w:rStyle w:val="Hyperlink"/>
        </w:rPr>
      </w:pPr>
    </w:p>
    <w:p w14:paraId="05EFB01F" w14:textId="77777777" w:rsidR="00822FC1" w:rsidRPr="00FC055A" w:rsidRDefault="00822FC1" w:rsidP="00822FC1">
      <w:pPr>
        <w:pStyle w:val="Default"/>
        <w:rPr>
          <w:bCs/>
          <w:color w:val="000000" w:themeColor="text1"/>
        </w:rPr>
      </w:pPr>
      <w:r w:rsidRPr="00FC055A">
        <w:rPr>
          <w:bCs/>
          <w:color w:val="000000" w:themeColor="text1"/>
        </w:rPr>
        <w:t xml:space="preserve">GIL, A. C. </w:t>
      </w:r>
      <w:r w:rsidRPr="00FC055A">
        <w:rPr>
          <w:b/>
          <w:bCs/>
          <w:color w:val="000000" w:themeColor="text1"/>
        </w:rPr>
        <w:t>Métodos e técnicas de pesquisa social</w:t>
      </w:r>
      <w:r w:rsidRPr="00FC055A">
        <w:rPr>
          <w:bCs/>
          <w:color w:val="000000" w:themeColor="text1"/>
        </w:rPr>
        <w:t>. 6. ed. São Paulo: Atlas, 2008.</w:t>
      </w:r>
    </w:p>
    <w:p w14:paraId="70263C99" w14:textId="1381C17F" w:rsidR="00822FC1" w:rsidRDefault="00CF24A6" w:rsidP="00822FC1">
      <w:pPr>
        <w:spacing w:line="360" w:lineRule="auto"/>
        <w:contextualSpacing/>
        <w:jc w:val="both"/>
        <w:rPr>
          <w:rStyle w:val="Hyperlink"/>
        </w:rPr>
      </w:pPr>
      <w:hyperlink r:id="rId41" w:history="1">
        <w:r w:rsidR="00822FC1">
          <w:rPr>
            <w:rStyle w:val="Hyperlink"/>
          </w:rPr>
          <w:t>https://ayanrafael.files.wordpress.com/2011/08/gil-a-c-mc3a9todos-e-tc3a9cnicas-de-pesquisa-social.pdf</w:t>
        </w:r>
      </w:hyperlink>
    </w:p>
    <w:p w14:paraId="564ABA20" w14:textId="77777777" w:rsidR="00371B37" w:rsidRPr="00822FC1" w:rsidRDefault="00371B37" w:rsidP="00822FC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BDD4083" w14:textId="05E26D1D" w:rsidR="00822FC1" w:rsidRPr="00371B37" w:rsidRDefault="00371B37" w:rsidP="00371B37">
      <w:pPr>
        <w:pStyle w:val="Default"/>
        <w:rPr>
          <w:bCs/>
          <w:color w:val="000000" w:themeColor="text1"/>
        </w:rPr>
      </w:pPr>
      <w:r w:rsidRPr="00371B37">
        <w:rPr>
          <w:bCs/>
          <w:color w:val="000000" w:themeColor="text1"/>
        </w:rPr>
        <w:t>SILVEIRA, D</w:t>
      </w:r>
      <w:r w:rsidR="005309E9">
        <w:rPr>
          <w:bCs/>
          <w:color w:val="000000" w:themeColor="text1"/>
        </w:rPr>
        <w:t xml:space="preserve">. </w:t>
      </w:r>
      <w:r w:rsidRPr="00371B37">
        <w:rPr>
          <w:bCs/>
          <w:color w:val="000000" w:themeColor="text1"/>
        </w:rPr>
        <w:t>T</w:t>
      </w:r>
      <w:r w:rsidR="005309E9">
        <w:rPr>
          <w:bCs/>
          <w:color w:val="000000" w:themeColor="text1"/>
        </w:rPr>
        <w:t>.;</w:t>
      </w:r>
      <w:r w:rsidRPr="00371B37">
        <w:rPr>
          <w:bCs/>
          <w:color w:val="000000" w:themeColor="text1"/>
        </w:rPr>
        <w:t xml:space="preserve"> GERHARDT, </w:t>
      </w:r>
      <w:r w:rsidR="005309E9">
        <w:rPr>
          <w:bCs/>
          <w:color w:val="000000" w:themeColor="text1"/>
        </w:rPr>
        <w:t xml:space="preserve">T. E. </w:t>
      </w:r>
      <w:r w:rsidRPr="00371B37">
        <w:rPr>
          <w:b/>
          <w:bCs/>
          <w:color w:val="000000" w:themeColor="text1"/>
        </w:rPr>
        <w:t>Métodos de pesquisa</w:t>
      </w:r>
      <w:r w:rsidRPr="00371B37">
        <w:rPr>
          <w:bCs/>
          <w:color w:val="000000" w:themeColor="text1"/>
        </w:rPr>
        <w:t>. Porto Alegre, RS: Editora da UFRGS, 2009. Disponível em: &lt;</w:t>
      </w:r>
      <w:hyperlink r:id="rId42" w:history="1">
        <w:r w:rsidRPr="00371B37">
          <w:rPr>
            <w:bCs/>
            <w:color w:val="000000" w:themeColor="text1"/>
          </w:rPr>
          <w:t>http://www.ufrgs.br/cursopgdr/downloadsSerie/derad005.pdf</w:t>
        </w:r>
      </w:hyperlink>
      <w:r w:rsidRPr="00371B37">
        <w:rPr>
          <w:bCs/>
          <w:color w:val="000000" w:themeColor="text1"/>
        </w:rPr>
        <w:t>&gt;. Acesso em:</w:t>
      </w:r>
      <w:r>
        <w:rPr>
          <w:bCs/>
          <w:color w:val="000000" w:themeColor="text1"/>
        </w:rPr>
        <w:t xml:space="preserve"> 14 </w:t>
      </w:r>
      <w:r>
        <w:rPr>
          <w:bCs/>
          <w:color w:val="000000" w:themeColor="text1"/>
        </w:rPr>
        <w:tab/>
        <w:t>maio de 2019.</w:t>
      </w:r>
    </w:p>
    <w:p w14:paraId="2200CB3E" w14:textId="77777777" w:rsidR="00822FC1" w:rsidRDefault="00CF24A6" w:rsidP="00822FC1">
      <w:pPr>
        <w:spacing w:line="360" w:lineRule="auto"/>
        <w:contextualSpacing/>
        <w:jc w:val="both"/>
      </w:pPr>
      <w:hyperlink r:id="rId43" w:history="1">
        <w:r w:rsidR="00822FC1">
          <w:rPr>
            <w:rStyle w:val="Hyperlink"/>
          </w:rPr>
          <w:t>http://www.cesadufs.com.br/ORBI/public/uploadCatalago/09520520042012Pratica_de_Pesquisa_I_Aula_2.pdf</w:t>
        </w:r>
      </w:hyperlink>
    </w:p>
    <w:p w14:paraId="35ADE955" w14:textId="61B548DF" w:rsidR="00822FC1" w:rsidRDefault="00772EA7" w:rsidP="00780459">
      <w:pPr>
        <w:pStyle w:val="Default"/>
        <w:rPr>
          <w:color w:val="auto"/>
        </w:rPr>
      </w:pPr>
      <w:proofErr w:type="gramStart"/>
      <w:r>
        <w:rPr>
          <w:color w:val="auto"/>
        </w:rPr>
        <w:t>Melo(</w:t>
      </w:r>
      <w:proofErr w:type="gramEnd"/>
      <w:r>
        <w:rPr>
          <w:color w:val="auto"/>
        </w:rPr>
        <w:t>2010)</w:t>
      </w:r>
    </w:p>
    <w:p w14:paraId="608E263C" w14:textId="2CF5F1FC" w:rsidR="00772EA7" w:rsidRPr="00A700BF" w:rsidRDefault="00CF24A6" w:rsidP="00780459">
      <w:pPr>
        <w:pStyle w:val="Default"/>
        <w:rPr>
          <w:color w:val="auto"/>
        </w:rPr>
      </w:pPr>
      <w:hyperlink r:id="rId44" w:history="1">
        <w:r w:rsidR="00772EA7">
          <w:rPr>
            <w:rStyle w:val="Hyperlink"/>
          </w:rPr>
          <w:t>http://www.ice.edu.br/TNX/encontrocomputacao/artigos-internos/aluno_leandro_cicero_levantamento_de_requisitos.pdf</w:t>
        </w:r>
      </w:hyperlink>
    </w:p>
    <w:sectPr w:rsidR="00772EA7" w:rsidRPr="00A700BF" w:rsidSect="00690266"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3" w:author="CASA" w:date="2019-06-06T11:21:00Z" w:initials="C">
    <w:p w14:paraId="1B11A7C4" w14:textId="77777777" w:rsidR="00CF24A6" w:rsidRDefault="00CF24A6" w:rsidP="00553986">
      <w:pPr>
        <w:pStyle w:val="Textodecomentrio"/>
      </w:pPr>
      <w:r>
        <w:rPr>
          <w:rStyle w:val="Refdecomentrio"/>
        </w:rPr>
        <w:annotationRef/>
      </w:r>
      <w:r>
        <w:t xml:space="preserve">Acho interessante falar dos sistemas de informações e também dar exemplos de si que </w:t>
      </w:r>
      <w:proofErr w:type="spellStart"/>
      <w:r>
        <w:t>corraboram</w:t>
      </w:r>
      <w:proofErr w:type="spellEnd"/>
      <w:r>
        <w:t xml:space="preserve"> com a medicina preventiva.</w:t>
      </w:r>
    </w:p>
  </w:comment>
  <w:comment w:id="44" w:author="CASA" w:date="2019-06-05T23:13:00Z" w:initials="C">
    <w:p w14:paraId="0907D439" w14:textId="3774C0ED" w:rsidR="00CF24A6" w:rsidRDefault="00CF24A6">
      <w:pPr>
        <w:pStyle w:val="Textodecomentrio"/>
      </w:pPr>
      <w:r>
        <w:rPr>
          <w:rStyle w:val="Refdecomentrio"/>
        </w:rPr>
        <w:annotationRef/>
      </w:r>
      <w:r>
        <w:t>Frase muito grande. É melhor dividir em 2 frases.</w:t>
      </w:r>
    </w:p>
  </w:comment>
  <w:comment w:id="59" w:author="CASA" w:date="2019-06-05T23:13:00Z" w:initials="C">
    <w:p w14:paraId="7E38E02C" w14:textId="2B8AA21C" w:rsidR="00CF24A6" w:rsidRDefault="00CF24A6">
      <w:pPr>
        <w:pStyle w:val="Textodecomentrio"/>
      </w:pPr>
      <w:r>
        <w:rPr>
          <w:rStyle w:val="Refdecomentrio"/>
        </w:rPr>
        <w:annotationRef/>
      </w:r>
      <w:r>
        <w:t>Falar sobre a classificação dos softwares em: software de base (SO e linguagens de programação) e software aplicativo. Depois explicar somente software aplicativo e dizer que esse tipo que será usado na pesquisa.</w:t>
      </w:r>
    </w:p>
  </w:comment>
  <w:comment w:id="65" w:author="CASA" w:date="2019-06-05T23:13:00Z" w:initials="C">
    <w:p w14:paraId="1DE5DF3B" w14:textId="751CD4BA" w:rsidR="00CF24A6" w:rsidRDefault="00CF24A6">
      <w:pPr>
        <w:pStyle w:val="Textodecomentrio"/>
      </w:pPr>
      <w:r>
        <w:rPr>
          <w:rStyle w:val="Refdecomentrio"/>
        </w:rPr>
        <w:annotationRef/>
      </w:r>
      <w:r>
        <w:t>Explicar hardware através de nota de rodapé.</w:t>
      </w:r>
    </w:p>
  </w:comment>
  <w:comment w:id="67" w:author="CASA" w:date="2019-06-05T23:13:00Z" w:initials="C">
    <w:p w14:paraId="1441A84F" w14:textId="19662227" w:rsidR="00CF24A6" w:rsidRDefault="00CF24A6">
      <w:pPr>
        <w:pStyle w:val="Textodecomentrio"/>
      </w:pPr>
      <w:r>
        <w:rPr>
          <w:rStyle w:val="Refdecomentrio"/>
        </w:rPr>
        <w:annotationRef/>
      </w:r>
      <w:r>
        <w:t>Isso se refere ao sistema operacional.</w:t>
      </w:r>
    </w:p>
  </w:comment>
  <w:comment w:id="79" w:author="Josimar Camilo" w:date="2019-06-10T08:22:00Z" w:initials="JC">
    <w:p w14:paraId="6999B990" w14:textId="04C4D797" w:rsidR="00CF24A6" w:rsidRDefault="00CF24A6">
      <w:pPr>
        <w:pStyle w:val="Textodecomentrio"/>
      </w:pPr>
      <w:r>
        <w:rPr>
          <w:rStyle w:val="Refdecomentrio"/>
        </w:rPr>
        <w:annotationRef/>
      </w:r>
      <w:r>
        <w:t>Falta referenciar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11A7C4" w15:done="0"/>
  <w15:commentEx w15:paraId="0907D439" w15:done="0"/>
  <w15:commentEx w15:paraId="7E38E02C" w15:done="0"/>
  <w15:commentEx w15:paraId="1DE5DF3B" w15:done="0"/>
  <w15:commentEx w15:paraId="1441A84F" w15:done="0"/>
  <w15:commentEx w15:paraId="6999B99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6DF2E9" w14:textId="77777777" w:rsidR="00CF24A6" w:rsidRDefault="00CF24A6" w:rsidP="00690266">
      <w:pPr>
        <w:spacing w:after="0" w:line="240" w:lineRule="auto"/>
      </w:pPr>
      <w:r>
        <w:separator/>
      </w:r>
    </w:p>
  </w:endnote>
  <w:endnote w:type="continuationSeparator" w:id="0">
    <w:p w14:paraId="509B2143" w14:textId="77777777" w:rsidR="00CF24A6" w:rsidRDefault="00CF24A6" w:rsidP="00690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regula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ED3AAB" w14:textId="77777777" w:rsidR="00CF24A6" w:rsidRDefault="00CF24A6" w:rsidP="00690266">
      <w:pPr>
        <w:spacing w:after="0" w:line="240" w:lineRule="auto"/>
      </w:pPr>
      <w:r>
        <w:separator/>
      </w:r>
    </w:p>
  </w:footnote>
  <w:footnote w:type="continuationSeparator" w:id="0">
    <w:p w14:paraId="22A74E0F" w14:textId="77777777" w:rsidR="00CF24A6" w:rsidRDefault="00CF24A6" w:rsidP="00690266">
      <w:pPr>
        <w:spacing w:after="0" w:line="240" w:lineRule="auto"/>
      </w:pPr>
      <w:r>
        <w:continuationSeparator/>
      </w:r>
    </w:p>
  </w:footnote>
  <w:footnote w:id="1">
    <w:p w14:paraId="65BF6D39" w14:textId="77777777" w:rsidR="00CF24A6" w:rsidRPr="00D32E44" w:rsidRDefault="00CF24A6" w:rsidP="00AF4B11">
      <w:pPr>
        <w:pStyle w:val="Textodenotaderodap"/>
      </w:pPr>
      <w:r w:rsidRPr="00D32E44">
        <w:rPr>
          <w:rStyle w:val="Refdenotaderodap"/>
        </w:rPr>
        <w:footnoteRef/>
      </w:r>
      <w:r w:rsidRPr="00D32E44">
        <w:t xml:space="preserve"> </w:t>
      </w:r>
      <w:r w:rsidRPr="00D32E44">
        <w:rPr>
          <w:rFonts w:ascii="Times New Roman" w:hAnsi="Times New Roman" w:cs="Times New Roman"/>
        </w:rPr>
        <w:t>Medida que expressa o grau de dispersão de um conjunto de dados.</w:t>
      </w:r>
    </w:p>
  </w:footnote>
  <w:footnote w:id="2">
    <w:p w14:paraId="7BCE1CB7" w14:textId="77777777" w:rsidR="00CF24A6" w:rsidRDefault="00CF24A6" w:rsidP="00AF4B11">
      <w:pPr>
        <w:pStyle w:val="Textodenotaderodap"/>
      </w:pPr>
      <w:r w:rsidRPr="00D32E44">
        <w:rPr>
          <w:rStyle w:val="Refdenotaderodap"/>
        </w:rPr>
        <w:footnoteRef/>
      </w:r>
      <w:r w:rsidRPr="00D32E44">
        <w:t xml:space="preserve"> </w:t>
      </w:r>
      <w:r w:rsidRPr="00D32E44">
        <w:rPr>
          <w:rFonts w:ascii="Times New Roman" w:hAnsi="Times New Roman" w:cs="Times New Roman"/>
          <w:iCs/>
        </w:rPr>
        <w:t>Medida utilizada para dividir uma amostra de valores.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0878854"/>
      <w:docPartObj>
        <w:docPartGallery w:val="Page Numbers (Top of Page)"/>
        <w:docPartUnique/>
      </w:docPartObj>
    </w:sdtPr>
    <w:sdtContent>
      <w:p w14:paraId="55EAB51E" w14:textId="4D6C0271" w:rsidR="00CF24A6" w:rsidRDefault="00CF24A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3E82">
          <w:rPr>
            <w:noProof/>
          </w:rPr>
          <w:t>19</w:t>
        </w:r>
        <w:r>
          <w:fldChar w:fldCharType="end"/>
        </w:r>
      </w:p>
    </w:sdtContent>
  </w:sdt>
  <w:p w14:paraId="596316FD" w14:textId="77777777" w:rsidR="00CF24A6" w:rsidRDefault="00CF24A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03338"/>
    <w:multiLevelType w:val="multilevel"/>
    <w:tmpl w:val="29F4E4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306EED"/>
    <w:multiLevelType w:val="hybridMultilevel"/>
    <w:tmpl w:val="88246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41A8F"/>
    <w:multiLevelType w:val="multilevel"/>
    <w:tmpl w:val="A9DE57F0"/>
    <w:lvl w:ilvl="0">
      <w:start w:val="2"/>
      <w:numFmt w:val="decimal"/>
      <w:lvlText w:val="%1."/>
      <w:lvlJc w:val="left"/>
      <w:pPr>
        <w:ind w:left="2062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21" w:hanging="2160"/>
      </w:pPr>
      <w:rPr>
        <w:rFonts w:hint="default"/>
      </w:rPr>
    </w:lvl>
  </w:abstractNum>
  <w:abstractNum w:abstractNumId="3" w15:restartNumberingAfterBreak="0">
    <w:nsid w:val="100302CE"/>
    <w:multiLevelType w:val="multilevel"/>
    <w:tmpl w:val="99A492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0FA7A75"/>
    <w:multiLevelType w:val="hybridMultilevel"/>
    <w:tmpl w:val="696236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F635D"/>
    <w:multiLevelType w:val="multilevel"/>
    <w:tmpl w:val="301623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15E77AEF"/>
    <w:multiLevelType w:val="hybridMultilevel"/>
    <w:tmpl w:val="DF1277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A0419"/>
    <w:multiLevelType w:val="multilevel"/>
    <w:tmpl w:val="D2A228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8FF2070"/>
    <w:multiLevelType w:val="multilevel"/>
    <w:tmpl w:val="FD0A2D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B5969F5"/>
    <w:multiLevelType w:val="multilevel"/>
    <w:tmpl w:val="42A2C8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E0D0FED"/>
    <w:multiLevelType w:val="hybridMultilevel"/>
    <w:tmpl w:val="353A3A1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F717AF4"/>
    <w:multiLevelType w:val="hybridMultilevel"/>
    <w:tmpl w:val="5F76B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81384"/>
    <w:multiLevelType w:val="hybridMultilevel"/>
    <w:tmpl w:val="C61482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F47A43"/>
    <w:multiLevelType w:val="hybridMultilevel"/>
    <w:tmpl w:val="81A06C9C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240C2685"/>
    <w:multiLevelType w:val="hybridMultilevel"/>
    <w:tmpl w:val="88BE4B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356F77"/>
    <w:multiLevelType w:val="hybridMultilevel"/>
    <w:tmpl w:val="D8888696"/>
    <w:lvl w:ilvl="0" w:tplc="04160017">
      <w:start w:val="1"/>
      <w:numFmt w:val="lowerLetter"/>
      <w:lvlText w:val="%1)"/>
      <w:lvlJc w:val="left"/>
      <w:pPr>
        <w:ind w:left="1785" w:hanging="360"/>
      </w:pPr>
    </w:lvl>
    <w:lvl w:ilvl="1" w:tplc="04160019" w:tentative="1">
      <w:start w:val="1"/>
      <w:numFmt w:val="lowerLetter"/>
      <w:lvlText w:val="%2."/>
      <w:lvlJc w:val="left"/>
      <w:pPr>
        <w:ind w:left="2505" w:hanging="360"/>
      </w:pPr>
    </w:lvl>
    <w:lvl w:ilvl="2" w:tplc="0416001B" w:tentative="1">
      <w:start w:val="1"/>
      <w:numFmt w:val="lowerRoman"/>
      <w:lvlText w:val="%3."/>
      <w:lvlJc w:val="right"/>
      <w:pPr>
        <w:ind w:left="3225" w:hanging="180"/>
      </w:pPr>
    </w:lvl>
    <w:lvl w:ilvl="3" w:tplc="0416000F" w:tentative="1">
      <w:start w:val="1"/>
      <w:numFmt w:val="decimal"/>
      <w:lvlText w:val="%4."/>
      <w:lvlJc w:val="left"/>
      <w:pPr>
        <w:ind w:left="3945" w:hanging="360"/>
      </w:pPr>
    </w:lvl>
    <w:lvl w:ilvl="4" w:tplc="04160019" w:tentative="1">
      <w:start w:val="1"/>
      <w:numFmt w:val="lowerLetter"/>
      <w:lvlText w:val="%5."/>
      <w:lvlJc w:val="left"/>
      <w:pPr>
        <w:ind w:left="4665" w:hanging="360"/>
      </w:pPr>
    </w:lvl>
    <w:lvl w:ilvl="5" w:tplc="0416001B" w:tentative="1">
      <w:start w:val="1"/>
      <w:numFmt w:val="lowerRoman"/>
      <w:lvlText w:val="%6."/>
      <w:lvlJc w:val="right"/>
      <w:pPr>
        <w:ind w:left="5385" w:hanging="180"/>
      </w:pPr>
    </w:lvl>
    <w:lvl w:ilvl="6" w:tplc="0416000F" w:tentative="1">
      <w:start w:val="1"/>
      <w:numFmt w:val="decimal"/>
      <w:lvlText w:val="%7."/>
      <w:lvlJc w:val="left"/>
      <w:pPr>
        <w:ind w:left="6105" w:hanging="360"/>
      </w:pPr>
    </w:lvl>
    <w:lvl w:ilvl="7" w:tplc="04160019" w:tentative="1">
      <w:start w:val="1"/>
      <w:numFmt w:val="lowerLetter"/>
      <w:lvlText w:val="%8."/>
      <w:lvlJc w:val="left"/>
      <w:pPr>
        <w:ind w:left="6825" w:hanging="360"/>
      </w:pPr>
    </w:lvl>
    <w:lvl w:ilvl="8" w:tplc="0416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6" w15:restartNumberingAfterBreak="0">
    <w:nsid w:val="2C1A27C3"/>
    <w:multiLevelType w:val="multilevel"/>
    <w:tmpl w:val="29F4E4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D764418"/>
    <w:multiLevelType w:val="multilevel"/>
    <w:tmpl w:val="70DAE5AC"/>
    <w:lvl w:ilvl="0">
      <w:start w:val="2"/>
      <w:numFmt w:val="decimal"/>
      <w:lvlText w:val="%1."/>
      <w:lvlJc w:val="left"/>
      <w:pPr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21" w:hanging="2160"/>
      </w:pPr>
      <w:rPr>
        <w:rFonts w:hint="default"/>
      </w:rPr>
    </w:lvl>
  </w:abstractNum>
  <w:abstractNum w:abstractNumId="18" w15:restartNumberingAfterBreak="0">
    <w:nsid w:val="2DDE4698"/>
    <w:multiLevelType w:val="hybridMultilevel"/>
    <w:tmpl w:val="D12866F8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2E26264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0072E8D"/>
    <w:multiLevelType w:val="hybridMultilevel"/>
    <w:tmpl w:val="2FAC2C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706D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5E978A7"/>
    <w:multiLevelType w:val="multilevel"/>
    <w:tmpl w:val="CBC0FD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98142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9DC5A28"/>
    <w:multiLevelType w:val="hybridMultilevel"/>
    <w:tmpl w:val="486E1FF4"/>
    <w:lvl w:ilvl="0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2E0533D"/>
    <w:multiLevelType w:val="hybridMultilevel"/>
    <w:tmpl w:val="4AF616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5F7451"/>
    <w:multiLevelType w:val="multilevel"/>
    <w:tmpl w:val="59522FC0"/>
    <w:lvl w:ilvl="0">
      <w:start w:val="1"/>
      <w:numFmt w:val="decimal"/>
      <w:lvlText w:val="%1."/>
      <w:lvlJc w:val="left"/>
      <w:pPr>
        <w:ind w:left="943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21" w:hanging="2160"/>
      </w:pPr>
      <w:rPr>
        <w:rFonts w:hint="default"/>
      </w:rPr>
    </w:lvl>
  </w:abstractNum>
  <w:abstractNum w:abstractNumId="27" w15:restartNumberingAfterBreak="0">
    <w:nsid w:val="49493C17"/>
    <w:multiLevelType w:val="multilevel"/>
    <w:tmpl w:val="CC5C95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A600FDF"/>
    <w:multiLevelType w:val="multilevel"/>
    <w:tmpl w:val="40E4D7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AB30951"/>
    <w:multiLevelType w:val="multilevel"/>
    <w:tmpl w:val="09A42B32"/>
    <w:lvl w:ilvl="0">
      <w:start w:val="2"/>
      <w:numFmt w:val="decimal"/>
      <w:lvlText w:val="%1."/>
      <w:lvlJc w:val="left"/>
      <w:pPr>
        <w:ind w:left="206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21" w:hanging="2160"/>
      </w:pPr>
      <w:rPr>
        <w:rFonts w:hint="default"/>
      </w:rPr>
    </w:lvl>
  </w:abstractNum>
  <w:abstractNum w:abstractNumId="30" w15:restartNumberingAfterBreak="0">
    <w:nsid w:val="541025DD"/>
    <w:multiLevelType w:val="hybridMultilevel"/>
    <w:tmpl w:val="830CEE6E"/>
    <w:lvl w:ilvl="0" w:tplc="C954348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1809E6"/>
    <w:multiLevelType w:val="multilevel"/>
    <w:tmpl w:val="8E0E1E4C"/>
    <w:lvl w:ilvl="0">
      <w:start w:val="2"/>
      <w:numFmt w:val="decimal"/>
      <w:lvlText w:val="%1."/>
      <w:lvlJc w:val="left"/>
      <w:pPr>
        <w:ind w:left="2062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21" w:hanging="2160"/>
      </w:pPr>
      <w:rPr>
        <w:rFonts w:hint="default"/>
      </w:rPr>
    </w:lvl>
  </w:abstractNum>
  <w:abstractNum w:abstractNumId="32" w15:restartNumberingAfterBreak="0">
    <w:nsid w:val="5B115B8B"/>
    <w:multiLevelType w:val="hybridMultilevel"/>
    <w:tmpl w:val="4AF616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6478A3"/>
    <w:multiLevelType w:val="hybridMultilevel"/>
    <w:tmpl w:val="BDD658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4B632D"/>
    <w:multiLevelType w:val="hybridMultilevel"/>
    <w:tmpl w:val="E9F038A6"/>
    <w:lvl w:ilvl="0" w:tplc="0416000F">
      <w:start w:val="1"/>
      <w:numFmt w:val="decimal"/>
      <w:lvlText w:val="%1.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5" w15:restartNumberingAfterBreak="0">
    <w:nsid w:val="67CB27FC"/>
    <w:multiLevelType w:val="multilevel"/>
    <w:tmpl w:val="3404D9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2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288" w:hanging="1800"/>
      </w:pPr>
      <w:rPr>
        <w:rFonts w:hint="default"/>
      </w:rPr>
    </w:lvl>
  </w:abstractNum>
  <w:abstractNum w:abstractNumId="36" w15:restartNumberingAfterBreak="0">
    <w:nsid w:val="692633FB"/>
    <w:multiLevelType w:val="multilevel"/>
    <w:tmpl w:val="CC5C95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D727C4B"/>
    <w:multiLevelType w:val="multilevel"/>
    <w:tmpl w:val="BC105E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D8D0221"/>
    <w:multiLevelType w:val="multilevel"/>
    <w:tmpl w:val="30DAA5B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F240221"/>
    <w:multiLevelType w:val="hybridMultilevel"/>
    <w:tmpl w:val="B86802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E672FF"/>
    <w:multiLevelType w:val="multilevel"/>
    <w:tmpl w:val="D916CCD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1727D24"/>
    <w:multiLevelType w:val="hybridMultilevel"/>
    <w:tmpl w:val="4B988D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721F20"/>
    <w:multiLevelType w:val="hybridMultilevel"/>
    <w:tmpl w:val="7A56B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AD6782"/>
    <w:multiLevelType w:val="hybridMultilevel"/>
    <w:tmpl w:val="48FE89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5"/>
  </w:num>
  <w:num w:numId="3">
    <w:abstractNumId w:val="32"/>
  </w:num>
  <w:num w:numId="4">
    <w:abstractNumId w:val="11"/>
  </w:num>
  <w:num w:numId="5">
    <w:abstractNumId w:val="26"/>
  </w:num>
  <w:num w:numId="6">
    <w:abstractNumId w:val="9"/>
  </w:num>
  <w:num w:numId="7">
    <w:abstractNumId w:val="3"/>
  </w:num>
  <w:num w:numId="8">
    <w:abstractNumId w:val="35"/>
  </w:num>
  <w:num w:numId="9">
    <w:abstractNumId w:val="5"/>
  </w:num>
  <w:num w:numId="10">
    <w:abstractNumId w:val="25"/>
  </w:num>
  <w:num w:numId="11">
    <w:abstractNumId w:val="13"/>
  </w:num>
  <w:num w:numId="12">
    <w:abstractNumId w:val="30"/>
  </w:num>
  <w:num w:numId="13">
    <w:abstractNumId w:val="28"/>
  </w:num>
  <w:num w:numId="14">
    <w:abstractNumId w:val="37"/>
  </w:num>
  <w:num w:numId="15">
    <w:abstractNumId w:val="12"/>
  </w:num>
  <w:num w:numId="16">
    <w:abstractNumId w:val="29"/>
  </w:num>
  <w:num w:numId="17">
    <w:abstractNumId w:val="41"/>
  </w:num>
  <w:num w:numId="18">
    <w:abstractNumId w:val="8"/>
  </w:num>
  <w:num w:numId="19">
    <w:abstractNumId w:val="1"/>
  </w:num>
  <w:num w:numId="20">
    <w:abstractNumId w:val="43"/>
  </w:num>
  <w:num w:numId="21">
    <w:abstractNumId w:val="2"/>
  </w:num>
  <w:num w:numId="22">
    <w:abstractNumId w:val="21"/>
  </w:num>
  <w:num w:numId="23">
    <w:abstractNumId w:val="19"/>
  </w:num>
  <w:num w:numId="24">
    <w:abstractNumId w:val="16"/>
  </w:num>
  <w:num w:numId="25">
    <w:abstractNumId w:val="0"/>
  </w:num>
  <w:num w:numId="26">
    <w:abstractNumId w:val="14"/>
  </w:num>
  <w:num w:numId="27">
    <w:abstractNumId w:val="40"/>
  </w:num>
  <w:num w:numId="28">
    <w:abstractNumId w:val="22"/>
  </w:num>
  <w:num w:numId="29">
    <w:abstractNumId w:val="36"/>
  </w:num>
  <w:num w:numId="30">
    <w:abstractNumId w:val="27"/>
  </w:num>
  <w:num w:numId="31">
    <w:abstractNumId w:val="17"/>
  </w:num>
  <w:num w:numId="32">
    <w:abstractNumId w:val="31"/>
  </w:num>
  <w:num w:numId="33">
    <w:abstractNumId w:val="7"/>
  </w:num>
  <w:num w:numId="34">
    <w:abstractNumId w:val="24"/>
  </w:num>
  <w:num w:numId="35">
    <w:abstractNumId w:val="34"/>
  </w:num>
  <w:num w:numId="36">
    <w:abstractNumId w:val="4"/>
  </w:num>
  <w:num w:numId="37">
    <w:abstractNumId w:val="6"/>
  </w:num>
  <w:num w:numId="38">
    <w:abstractNumId w:val="10"/>
  </w:num>
  <w:num w:numId="39">
    <w:abstractNumId w:val="42"/>
  </w:num>
  <w:num w:numId="40">
    <w:abstractNumId w:val="23"/>
  </w:num>
  <w:num w:numId="41">
    <w:abstractNumId w:val="18"/>
  </w:num>
  <w:num w:numId="42">
    <w:abstractNumId w:val="39"/>
  </w:num>
  <w:num w:numId="43">
    <w:abstractNumId w:val="20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6C"/>
    <w:rsid w:val="00004B72"/>
    <w:rsid w:val="00004BE0"/>
    <w:rsid w:val="0000665D"/>
    <w:rsid w:val="00006E07"/>
    <w:rsid w:val="00010326"/>
    <w:rsid w:val="00014D8A"/>
    <w:rsid w:val="00017763"/>
    <w:rsid w:val="00017791"/>
    <w:rsid w:val="00021BD8"/>
    <w:rsid w:val="00022DB2"/>
    <w:rsid w:val="0002304C"/>
    <w:rsid w:val="000254D8"/>
    <w:rsid w:val="0002799D"/>
    <w:rsid w:val="00036833"/>
    <w:rsid w:val="00037DF5"/>
    <w:rsid w:val="000427BC"/>
    <w:rsid w:val="000461D3"/>
    <w:rsid w:val="00057A6D"/>
    <w:rsid w:val="00062496"/>
    <w:rsid w:val="000664C3"/>
    <w:rsid w:val="0007289B"/>
    <w:rsid w:val="00073AC3"/>
    <w:rsid w:val="00077230"/>
    <w:rsid w:val="00077BF1"/>
    <w:rsid w:val="000900AE"/>
    <w:rsid w:val="00092C98"/>
    <w:rsid w:val="00093118"/>
    <w:rsid w:val="00096719"/>
    <w:rsid w:val="00096BB6"/>
    <w:rsid w:val="000A047E"/>
    <w:rsid w:val="000A7E57"/>
    <w:rsid w:val="000B6207"/>
    <w:rsid w:val="000C19E4"/>
    <w:rsid w:val="000C1B4B"/>
    <w:rsid w:val="000C3517"/>
    <w:rsid w:val="000C697F"/>
    <w:rsid w:val="000D07AA"/>
    <w:rsid w:val="000D2440"/>
    <w:rsid w:val="000D2451"/>
    <w:rsid w:val="000D3C42"/>
    <w:rsid w:val="000E059B"/>
    <w:rsid w:val="000E064B"/>
    <w:rsid w:val="000E2378"/>
    <w:rsid w:val="000E33B3"/>
    <w:rsid w:val="000E3586"/>
    <w:rsid w:val="000E4471"/>
    <w:rsid w:val="000E5072"/>
    <w:rsid w:val="000E5083"/>
    <w:rsid w:val="000F1147"/>
    <w:rsid w:val="000F16BF"/>
    <w:rsid w:val="000F24C8"/>
    <w:rsid w:val="000F2D76"/>
    <w:rsid w:val="000F2DA5"/>
    <w:rsid w:val="000F2DD2"/>
    <w:rsid w:val="000F4D8E"/>
    <w:rsid w:val="000F50FF"/>
    <w:rsid w:val="000F5582"/>
    <w:rsid w:val="000F5750"/>
    <w:rsid w:val="000F76EE"/>
    <w:rsid w:val="00105A88"/>
    <w:rsid w:val="00106660"/>
    <w:rsid w:val="001105E0"/>
    <w:rsid w:val="001126B8"/>
    <w:rsid w:val="001222D6"/>
    <w:rsid w:val="00124072"/>
    <w:rsid w:val="00124C32"/>
    <w:rsid w:val="0012583E"/>
    <w:rsid w:val="0013138D"/>
    <w:rsid w:val="00133DD4"/>
    <w:rsid w:val="00134661"/>
    <w:rsid w:val="0013474D"/>
    <w:rsid w:val="0013589B"/>
    <w:rsid w:val="00137CAB"/>
    <w:rsid w:val="00141F08"/>
    <w:rsid w:val="00142988"/>
    <w:rsid w:val="00142F71"/>
    <w:rsid w:val="00143765"/>
    <w:rsid w:val="00162053"/>
    <w:rsid w:val="00166037"/>
    <w:rsid w:val="001731FF"/>
    <w:rsid w:val="0017399F"/>
    <w:rsid w:val="00176A44"/>
    <w:rsid w:val="00176DDB"/>
    <w:rsid w:val="00182F4C"/>
    <w:rsid w:val="0018335D"/>
    <w:rsid w:val="00185E76"/>
    <w:rsid w:val="0019029B"/>
    <w:rsid w:val="00192633"/>
    <w:rsid w:val="00193276"/>
    <w:rsid w:val="00193ABB"/>
    <w:rsid w:val="001A3BE3"/>
    <w:rsid w:val="001A7C9E"/>
    <w:rsid w:val="001B26FA"/>
    <w:rsid w:val="001B2A62"/>
    <w:rsid w:val="001B4F53"/>
    <w:rsid w:val="001B537C"/>
    <w:rsid w:val="001B5CF9"/>
    <w:rsid w:val="001B645A"/>
    <w:rsid w:val="001B6A0D"/>
    <w:rsid w:val="001C2CB9"/>
    <w:rsid w:val="001C59D8"/>
    <w:rsid w:val="001C7D49"/>
    <w:rsid w:val="001D0F2B"/>
    <w:rsid w:val="001D2F77"/>
    <w:rsid w:val="001D3053"/>
    <w:rsid w:val="001D4E15"/>
    <w:rsid w:val="001D7BA7"/>
    <w:rsid w:val="001E09E3"/>
    <w:rsid w:val="001E13C8"/>
    <w:rsid w:val="001F0DF6"/>
    <w:rsid w:val="001F54FE"/>
    <w:rsid w:val="001F6E24"/>
    <w:rsid w:val="001F799F"/>
    <w:rsid w:val="00200A45"/>
    <w:rsid w:val="00203161"/>
    <w:rsid w:val="00207D83"/>
    <w:rsid w:val="0021372B"/>
    <w:rsid w:val="00220212"/>
    <w:rsid w:val="00222783"/>
    <w:rsid w:val="0022524C"/>
    <w:rsid w:val="00225BBE"/>
    <w:rsid w:val="002265DC"/>
    <w:rsid w:val="00227136"/>
    <w:rsid w:val="00227CAF"/>
    <w:rsid w:val="002319D9"/>
    <w:rsid w:val="00237C97"/>
    <w:rsid w:val="002404AC"/>
    <w:rsid w:val="0024129D"/>
    <w:rsid w:val="00242092"/>
    <w:rsid w:val="002454B8"/>
    <w:rsid w:val="002476D1"/>
    <w:rsid w:val="002518A8"/>
    <w:rsid w:val="00251E5D"/>
    <w:rsid w:val="0026486A"/>
    <w:rsid w:val="00264B1C"/>
    <w:rsid w:val="0026586E"/>
    <w:rsid w:val="00270BDD"/>
    <w:rsid w:val="00271F74"/>
    <w:rsid w:val="00272C9C"/>
    <w:rsid w:val="00276DDC"/>
    <w:rsid w:val="00277D31"/>
    <w:rsid w:val="002814D7"/>
    <w:rsid w:val="00285403"/>
    <w:rsid w:val="00291F40"/>
    <w:rsid w:val="00294B98"/>
    <w:rsid w:val="00295FD1"/>
    <w:rsid w:val="002966B9"/>
    <w:rsid w:val="00296736"/>
    <w:rsid w:val="00297171"/>
    <w:rsid w:val="002A2D11"/>
    <w:rsid w:val="002A3DBF"/>
    <w:rsid w:val="002A4A64"/>
    <w:rsid w:val="002A6297"/>
    <w:rsid w:val="002B126A"/>
    <w:rsid w:val="002B2489"/>
    <w:rsid w:val="002B3165"/>
    <w:rsid w:val="002B63EA"/>
    <w:rsid w:val="002B6E55"/>
    <w:rsid w:val="002C428A"/>
    <w:rsid w:val="002C545C"/>
    <w:rsid w:val="002D1750"/>
    <w:rsid w:val="002D28CB"/>
    <w:rsid w:val="002D5F92"/>
    <w:rsid w:val="002D7A93"/>
    <w:rsid w:val="002E34C1"/>
    <w:rsid w:val="002E3D6D"/>
    <w:rsid w:val="002E3EE3"/>
    <w:rsid w:val="002E44FA"/>
    <w:rsid w:val="002F30F0"/>
    <w:rsid w:val="002F5EBB"/>
    <w:rsid w:val="002F62FE"/>
    <w:rsid w:val="002F7142"/>
    <w:rsid w:val="002F72D5"/>
    <w:rsid w:val="00302EF5"/>
    <w:rsid w:val="003059DF"/>
    <w:rsid w:val="00305FCA"/>
    <w:rsid w:val="00310007"/>
    <w:rsid w:val="00310BB4"/>
    <w:rsid w:val="0031440A"/>
    <w:rsid w:val="003148BB"/>
    <w:rsid w:val="00316DCD"/>
    <w:rsid w:val="00320004"/>
    <w:rsid w:val="003224A8"/>
    <w:rsid w:val="00331C9F"/>
    <w:rsid w:val="00344291"/>
    <w:rsid w:val="0035144C"/>
    <w:rsid w:val="00354175"/>
    <w:rsid w:val="00355E86"/>
    <w:rsid w:val="00356052"/>
    <w:rsid w:val="00356CEF"/>
    <w:rsid w:val="00357325"/>
    <w:rsid w:val="00357A2C"/>
    <w:rsid w:val="00362969"/>
    <w:rsid w:val="003643E6"/>
    <w:rsid w:val="00370CEC"/>
    <w:rsid w:val="00371B37"/>
    <w:rsid w:val="00373CD7"/>
    <w:rsid w:val="00376957"/>
    <w:rsid w:val="00380CB6"/>
    <w:rsid w:val="00381B42"/>
    <w:rsid w:val="00383300"/>
    <w:rsid w:val="00385633"/>
    <w:rsid w:val="00385A73"/>
    <w:rsid w:val="00391DF3"/>
    <w:rsid w:val="00393309"/>
    <w:rsid w:val="00396EDA"/>
    <w:rsid w:val="00396FDF"/>
    <w:rsid w:val="003B27EC"/>
    <w:rsid w:val="003B5BEF"/>
    <w:rsid w:val="003D1AAC"/>
    <w:rsid w:val="003D3252"/>
    <w:rsid w:val="003D3B25"/>
    <w:rsid w:val="003D4DED"/>
    <w:rsid w:val="003D5DB1"/>
    <w:rsid w:val="003D6390"/>
    <w:rsid w:val="003D6706"/>
    <w:rsid w:val="003E08F1"/>
    <w:rsid w:val="003E5027"/>
    <w:rsid w:val="003E5A39"/>
    <w:rsid w:val="003E6CF1"/>
    <w:rsid w:val="003F2C92"/>
    <w:rsid w:val="003F55AE"/>
    <w:rsid w:val="00412CE1"/>
    <w:rsid w:val="00417EFA"/>
    <w:rsid w:val="00422DAD"/>
    <w:rsid w:val="00426156"/>
    <w:rsid w:val="00431501"/>
    <w:rsid w:val="00431763"/>
    <w:rsid w:val="00441ACB"/>
    <w:rsid w:val="00442385"/>
    <w:rsid w:val="00442519"/>
    <w:rsid w:val="00444154"/>
    <w:rsid w:val="00444714"/>
    <w:rsid w:val="00446A6C"/>
    <w:rsid w:val="00447FC7"/>
    <w:rsid w:val="004501C2"/>
    <w:rsid w:val="00454AF2"/>
    <w:rsid w:val="00456C59"/>
    <w:rsid w:val="00460288"/>
    <w:rsid w:val="004608D1"/>
    <w:rsid w:val="00460B14"/>
    <w:rsid w:val="00460E98"/>
    <w:rsid w:val="00462E37"/>
    <w:rsid w:val="00464DE5"/>
    <w:rsid w:val="00465305"/>
    <w:rsid w:val="004654F9"/>
    <w:rsid w:val="00465BBF"/>
    <w:rsid w:val="00466FA0"/>
    <w:rsid w:val="00470923"/>
    <w:rsid w:val="00472A61"/>
    <w:rsid w:val="00476269"/>
    <w:rsid w:val="00477184"/>
    <w:rsid w:val="004825CC"/>
    <w:rsid w:val="00482709"/>
    <w:rsid w:val="00483D05"/>
    <w:rsid w:val="00484620"/>
    <w:rsid w:val="004861C2"/>
    <w:rsid w:val="00490281"/>
    <w:rsid w:val="0049172E"/>
    <w:rsid w:val="004A026D"/>
    <w:rsid w:val="004A122E"/>
    <w:rsid w:val="004A1B67"/>
    <w:rsid w:val="004A5C97"/>
    <w:rsid w:val="004B5A9F"/>
    <w:rsid w:val="004C250E"/>
    <w:rsid w:val="004C4F18"/>
    <w:rsid w:val="004D4BD9"/>
    <w:rsid w:val="004D5004"/>
    <w:rsid w:val="004D7A71"/>
    <w:rsid w:val="004E4463"/>
    <w:rsid w:val="004E4DD9"/>
    <w:rsid w:val="004E6012"/>
    <w:rsid w:val="004E7E48"/>
    <w:rsid w:val="00500603"/>
    <w:rsid w:val="005062C9"/>
    <w:rsid w:val="00513D2D"/>
    <w:rsid w:val="00513EA8"/>
    <w:rsid w:val="00522A74"/>
    <w:rsid w:val="0052641F"/>
    <w:rsid w:val="005309E9"/>
    <w:rsid w:val="00536C08"/>
    <w:rsid w:val="00540DC6"/>
    <w:rsid w:val="00546626"/>
    <w:rsid w:val="005471B8"/>
    <w:rsid w:val="00547E17"/>
    <w:rsid w:val="00553986"/>
    <w:rsid w:val="00556B03"/>
    <w:rsid w:val="00557C06"/>
    <w:rsid w:val="0056307A"/>
    <w:rsid w:val="00564F73"/>
    <w:rsid w:val="00574447"/>
    <w:rsid w:val="00575AF6"/>
    <w:rsid w:val="00594804"/>
    <w:rsid w:val="00594A07"/>
    <w:rsid w:val="005960A5"/>
    <w:rsid w:val="005974C9"/>
    <w:rsid w:val="00597FC5"/>
    <w:rsid w:val="005A1458"/>
    <w:rsid w:val="005A1A5B"/>
    <w:rsid w:val="005A4780"/>
    <w:rsid w:val="005A70D0"/>
    <w:rsid w:val="005A7302"/>
    <w:rsid w:val="005A7C8B"/>
    <w:rsid w:val="005B1427"/>
    <w:rsid w:val="005C049E"/>
    <w:rsid w:val="005C06D9"/>
    <w:rsid w:val="005C1544"/>
    <w:rsid w:val="005C1B2B"/>
    <w:rsid w:val="005C1BA0"/>
    <w:rsid w:val="005C1D48"/>
    <w:rsid w:val="005C47F4"/>
    <w:rsid w:val="005D24D4"/>
    <w:rsid w:val="005D47A1"/>
    <w:rsid w:val="005D6D97"/>
    <w:rsid w:val="005D7093"/>
    <w:rsid w:val="005E6846"/>
    <w:rsid w:val="005F1EFD"/>
    <w:rsid w:val="005F38E3"/>
    <w:rsid w:val="005F3F44"/>
    <w:rsid w:val="005F642D"/>
    <w:rsid w:val="005F6D42"/>
    <w:rsid w:val="005F724E"/>
    <w:rsid w:val="00603D9C"/>
    <w:rsid w:val="006050B1"/>
    <w:rsid w:val="006130FD"/>
    <w:rsid w:val="00614021"/>
    <w:rsid w:val="00615D0F"/>
    <w:rsid w:val="00623FB7"/>
    <w:rsid w:val="0062401E"/>
    <w:rsid w:val="00624AD2"/>
    <w:rsid w:val="0062588E"/>
    <w:rsid w:val="0063266A"/>
    <w:rsid w:val="00642246"/>
    <w:rsid w:val="00642EFD"/>
    <w:rsid w:val="006431B7"/>
    <w:rsid w:val="00644C9C"/>
    <w:rsid w:val="00655C5A"/>
    <w:rsid w:val="0065723D"/>
    <w:rsid w:val="00665845"/>
    <w:rsid w:val="006676C5"/>
    <w:rsid w:val="006720A1"/>
    <w:rsid w:val="006723BB"/>
    <w:rsid w:val="00673434"/>
    <w:rsid w:val="006741A7"/>
    <w:rsid w:val="00681CF1"/>
    <w:rsid w:val="006823EE"/>
    <w:rsid w:val="00684384"/>
    <w:rsid w:val="00690266"/>
    <w:rsid w:val="0069323A"/>
    <w:rsid w:val="00694A01"/>
    <w:rsid w:val="00696F72"/>
    <w:rsid w:val="006A1201"/>
    <w:rsid w:val="006A1431"/>
    <w:rsid w:val="006A18DF"/>
    <w:rsid w:val="006A3DD5"/>
    <w:rsid w:val="006A471A"/>
    <w:rsid w:val="006A5816"/>
    <w:rsid w:val="006A610B"/>
    <w:rsid w:val="006A634B"/>
    <w:rsid w:val="006B1154"/>
    <w:rsid w:val="006B11CE"/>
    <w:rsid w:val="006B14C2"/>
    <w:rsid w:val="006B2778"/>
    <w:rsid w:val="006B2CAC"/>
    <w:rsid w:val="006B46BD"/>
    <w:rsid w:val="006B51F7"/>
    <w:rsid w:val="006B59F7"/>
    <w:rsid w:val="006C2F6B"/>
    <w:rsid w:val="006D21AE"/>
    <w:rsid w:val="006D3DA4"/>
    <w:rsid w:val="006D6555"/>
    <w:rsid w:val="006E4E9B"/>
    <w:rsid w:val="006F17D0"/>
    <w:rsid w:val="006F2767"/>
    <w:rsid w:val="006F2E63"/>
    <w:rsid w:val="006F71E9"/>
    <w:rsid w:val="007058C2"/>
    <w:rsid w:val="00706207"/>
    <w:rsid w:val="007130ED"/>
    <w:rsid w:val="00714F03"/>
    <w:rsid w:val="00717574"/>
    <w:rsid w:val="007215E0"/>
    <w:rsid w:val="00722552"/>
    <w:rsid w:val="00725FE9"/>
    <w:rsid w:val="007266C3"/>
    <w:rsid w:val="00726E63"/>
    <w:rsid w:val="00730088"/>
    <w:rsid w:val="00730B00"/>
    <w:rsid w:val="0073148E"/>
    <w:rsid w:val="007328FF"/>
    <w:rsid w:val="00737D57"/>
    <w:rsid w:val="00740ADD"/>
    <w:rsid w:val="00741798"/>
    <w:rsid w:val="00744C2B"/>
    <w:rsid w:val="007453FC"/>
    <w:rsid w:val="00747877"/>
    <w:rsid w:val="00747AC9"/>
    <w:rsid w:val="0075068B"/>
    <w:rsid w:val="00753347"/>
    <w:rsid w:val="00753D07"/>
    <w:rsid w:val="00754E0F"/>
    <w:rsid w:val="007717F3"/>
    <w:rsid w:val="00772EA7"/>
    <w:rsid w:val="00773042"/>
    <w:rsid w:val="007745C4"/>
    <w:rsid w:val="00775795"/>
    <w:rsid w:val="00777185"/>
    <w:rsid w:val="00780369"/>
    <w:rsid w:val="00780459"/>
    <w:rsid w:val="0078458D"/>
    <w:rsid w:val="00785BAE"/>
    <w:rsid w:val="00786110"/>
    <w:rsid w:val="00792659"/>
    <w:rsid w:val="007934F5"/>
    <w:rsid w:val="0079445C"/>
    <w:rsid w:val="007A3F96"/>
    <w:rsid w:val="007B0A18"/>
    <w:rsid w:val="007B0E6C"/>
    <w:rsid w:val="007B1CAA"/>
    <w:rsid w:val="007B5027"/>
    <w:rsid w:val="007B5176"/>
    <w:rsid w:val="007B5B39"/>
    <w:rsid w:val="007B7607"/>
    <w:rsid w:val="007B7DCE"/>
    <w:rsid w:val="007C0876"/>
    <w:rsid w:val="007C3007"/>
    <w:rsid w:val="007D1DF0"/>
    <w:rsid w:val="007D31B3"/>
    <w:rsid w:val="007D461B"/>
    <w:rsid w:val="007D4B3C"/>
    <w:rsid w:val="007D522F"/>
    <w:rsid w:val="007E7823"/>
    <w:rsid w:val="007F6CA5"/>
    <w:rsid w:val="00801003"/>
    <w:rsid w:val="00801B92"/>
    <w:rsid w:val="00802650"/>
    <w:rsid w:val="00803E7B"/>
    <w:rsid w:val="008069CB"/>
    <w:rsid w:val="00807307"/>
    <w:rsid w:val="008109D7"/>
    <w:rsid w:val="008139CC"/>
    <w:rsid w:val="00814A32"/>
    <w:rsid w:val="00822482"/>
    <w:rsid w:val="00822FC1"/>
    <w:rsid w:val="00823B40"/>
    <w:rsid w:val="008256D7"/>
    <w:rsid w:val="008271D3"/>
    <w:rsid w:val="00831CB3"/>
    <w:rsid w:val="0083256C"/>
    <w:rsid w:val="00832D53"/>
    <w:rsid w:val="00837F8A"/>
    <w:rsid w:val="00841BCE"/>
    <w:rsid w:val="008426EF"/>
    <w:rsid w:val="00843666"/>
    <w:rsid w:val="008440B9"/>
    <w:rsid w:val="00855C1A"/>
    <w:rsid w:val="00855EB5"/>
    <w:rsid w:val="008637F0"/>
    <w:rsid w:val="0086384D"/>
    <w:rsid w:val="0086456D"/>
    <w:rsid w:val="008651A2"/>
    <w:rsid w:val="00865705"/>
    <w:rsid w:val="00866399"/>
    <w:rsid w:val="008669E8"/>
    <w:rsid w:val="00866A04"/>
    <w:rsid w:val="00872D2A"/>
    <w:rsid w:val="008750FE"/>
    <w:rsid w:val="00876991"/>
    <w:rsid w:val="00877124"/>
    <w:rsid w:val="00877F0E"/>
    <w:rsid w:val="008802D1"/>
    <w:rsid w:val="008A0DFD"/>
    <w:rsid w:val="008A2400"/>
    <w:rsid w:val="008A2598"/>
    <w:rsid w:val="008A51FB"/>
    <w:rsid w:val="008B1707"/>
    <w:rsid w:val="008B5697"/>
    <w:rsid w:val="008B5BAD"/>
    <w:rsid w:val="008B6927"/>
    <w:rsid w:val="008B699F"/>
    <w:rsid w:val="008C06B2"/>
    <w:rsid w:val="008C1566"/>
    <w:rsid w:val="008C62A1"/>
    <w:rsid w:val="008D083F"/>
    <w:rsid w:val="008D11D6"/>
    <w:rsid w:val="008D3038"/>
    <w:rsid w:val="008D407C"/>
    <w:rsid w:val="008E0C1D"/>
    <w:rsid w:val="008E0F7F"/>
    <w:rsid w:val="008E6BD3"/>
    <w:rsid w:val="008E795D"/>
    <w:rsid w:val="008F311F"/>
    <w:rsid w:val="008F4056"/>
    <w:rsid w:val="009008DF"/>
    <w:rsid w:val="00901DEA"/>
    <w:rsid w:val="009039DE"/>
    <w:rsid w:val="00903CCD"/>
    <w:rsid w:val="00914269"/>
    <w:rsid w:val="00917255"/>
    <w:rsid w:val="0091756C"/>
    <w:rsid w:val="0092012F"/>
    <w:rsid w:val="0092053E"/>
    <w:rsid w:val="0092315C"/>
    <w:rsid w:val="00923E9F"/>
    <w:rsid w:val="00930D27"/>
    <w:rsid w:val="00930DA3"/>
    <w:rsid w:val="009418FD"/>
    <w:rsid w:val="00941E6F"/>
    <w:rsid w:val="00946BE2"/>
    <w:rsid w:val="00950871"/>
    <w:rsid w:val="009528CB"/>
    <w:rsid w:val="0095341D"/>
    <w:rsid w:val="00956A8F"/>
    <w:rsid w:val="00961143"/>
    <w:rsid w:val="00961D9F"/>
    <w:rsid w:val="00967146"/>
    <w:rsid w:val="009723C1"/>
    <w:rsid w:val="009738DF"/>
    <w:rsid w:val="009746FC"/>
    <w:rsid w:val="0097597E"/>
    <w:rsid w:val="009776E5"/>
    <w:rsid w:val="00981C82"/>
    <w:rsid w:val="0098364E"/>
    <w:rsid w:val="009921E0"/>
    <w:rsid w:val="009929E1"/>
    <w:rsid w:val="00995130"/>
    <w:rsid w:val="0099756C"/>
    <w:rsid w:val="009A0893"/>
    <w:rsid w:val="009A301C"/>
    <w:rsid w:val="009B1B8B"/>
    <w:rsid w:val="009B1FD9"/>
    <w:rsid w:val="009B3D3C"/>
    <w:rsid w:val="009B3E9A"/>
    <w:rsid w:val="009B43C4"/>
    <w:rsid w:val="009B6DE3"/>
    <w:rsid w:val="009B76A2"/>
    <w:rsid w:val="009C1931"/>
    <w:rsid w:val="009C22D1"/>
    <w:rsid w:val="009C4E1F"/>
    <w:rsid w:val="009C53EF"/>
    <w:rsid w:val="009D4EB4"/>
    <w:rsid w:val="009E10EF"/>
    <w:rsid w:val="009E3E13"/>
    <w:rsid w:val="009E405B"/>
    <w:rsid w:val="009E45D2"/>
    <w:rsid w:val="009E66BA"/>
    <w:rsid w:val="009E7780"/>
    <w:rsid w:val="009F3FC7"/>
    <w:rsid w:val="00A035B8"/>
    <w:rsid w:val="00A11C23"/>
    <w:rsid w:val="00A12026"/>
    <w:rsid w:val="00A249DB"/>
    <w:rsid w:val="00A342EC"/>
    <w:rsid w:val="00A34AA2"/>
    <w:rsid w:val="00A37B3C"/>
    <w:rsid w:val="00A424C7"/>
    <w:rsid w:val="00A463B7"/>
    <w:rsid w:val="00A469CA"/>
    <w:rsid w:val="00A54043"/>
    <w:rsid w:val="00A60319"/>
    <w:rsid w:val="00A609C8"/>
    <w:rsid w:val="00A60E96"/>
    <w:rsid w:val="00A63D5D"/>
    <w:rsid w:val="00A664FB"/>
    <w:rsid w:val="00A700BF"/>
    <w:rsid w:val="00A709D2"/>
    <w:rsid w:val="00A73ECE"/>
    <w:rsid w:val="00A8021C"/>
    <w:rsid w:val="00A8140A"/>
    <w:rsid w:val="00A835AB"/>
    <w:rsid w:val="00A9040F"/>
    <w:rsid w:val="00A905F6"/>
    <w:rsid w:val="00A95B56"/>
    <w:rsid w:val="00AA1FD1"/>
    <w:rsid w:val="00AA3F02"/>
    <w:rsid w:val="00AA5DB1"/>
    <w:rsid w:val="00AA7B7A"/>
    <w:rsid w:val="00AB2B3D"/>
    <w:rsid w:val="00AC5B81"/>
    <w:rsid w:val="00AD2C54"/>
    <w:rsid w:val="00AD56C2"/>
    <w:rsid w:val="00AD7FF4"/>
    <w:rsid w:val="00AE21EC"/>
    <w:rsid w:val="00AE5940"/>
    <w:rsid w:val="00AF4B11"/>
    <w:rsid w:val="00AF7708"/>
    <w:rsid w:val="00B00198"/>
    <w:rsid w:val="00B00735"/>
    <w:rsid w:val="00B027FE"/>
    <w:rsid w:val="00B029CE"/>
    <w:rsid w:val="00B06438"/>
    <w:rsid w:val="00B11CCC"/>
    <w:rsid w:val="00B11D9F"/>
    <w:rsid w:val="00B12BD4"/>
    <w:rsid w:val="00B14785"/>
    <w:rsid w:val="00B148DB"/>
    <w:rsid w:val="00B167CE"/>
    <w:rsid w:val="00B16D8E"/>
    <w:rsid w:val="00B216A5"/>
    <w:rsid w:val="00B2238C"/>
    <w:rsid w:val="00B23553"/>
    <w:rsid w:val="00B313E5"/>
    <w:rsid w:val="00B346DE"/>
    <w:rsid w:val="00B37365"/>
    <w:rsid w:val="00B47B7C"/>
    <w:rsid w:val="00B5210D"/>
    <w:rsid w:val="00B5275F"/>
    <w:rsid w:val="00B5515A"/>
    <w:rsid w:val="00B55A51"/>
    <w:rsid w:val="00B6296F"/>
    <w:rsid w:val="00B67DB6"/>
    <w:rsid w:val="00B71026"/>
    <w:rsid w:val="00B75947"/>
    <w:rsid w:val="00B85AC2"/>
    <w:rsid w:val="00B911DC"/>
    <w:rsid w:val="00B97BA9"/>
    <w:rsid w:val="00BA39E1"/>
    <w:rsid w:val="00BA7DB7"/>
    <w:rsid w:val="00BB056F"/>
    <w:rsid w:val="00BB35D8"/>
    <w:rsid w:val="00BB3D2D"/>
    <w:rsid w:val="00BB551C"/>
    <w:rsid w:val="00BB5631"/>
    <w:rsid w:val="00BC03F1"/>
    <w:rsid w:val="00BC1AA6"/>
    <w:rsid w:val="00BC1D96"/>
    <w:rsid w:val="00BC265D"/>
    <w:rsid w:val="00BC5F04"/>
    <w:rsid w:val="00BC7368"/>
    <w:rsid w:val="00BE1A18"/>
    <w:rsid w:val="00BE4D1B"/>
    <w:rsid w:val="00BE60A6"/>
    <w:rsid w:val="00BE682F"/>
    <w:rsid w:val="00BE7E3D"/>
    <w:rsid w:val="00BF0536"/>
    <w:rsid w:val="00BF2773"/>
    <w:rsid w:val="00BF5E37"/>
    <w:rsid w:val="00BF7897"/>
    <w:rsid w:val="00C0020D"/>
    <w:rsid w:val="00C045F6"/>
    <w:rsid w:val="00C1000D"/>
    <w:rsid w:val="00C11828"/>
    <w:rsid w:val="00C124D2"/>
    <w:rsid w:val="00C169B7"/>
    <w:rsid w:val="00C24638"/>
    <w:rsid w:val="00C25CC7"/>
    <w:rsid w:val="00C311F7"/>
    <w:rsid w:val="00C31B78"/>
    <w:rsid w:val="00C33677"/>
    <w:rsid w:val="00C33DDB"/>
    <w:rsid w:val="00C37D9C"/>
    <w:rsid w:val="00C45F6C"/>
    <w:rsid w:val="00C5226D"/>
    <w:rsid w:val="00C5416D"/>
    <w:rsid w:val="00C55D82"/>
    <w:rsid w:val="00C579E3"/>
    <w:rsid w:val="00C60D4F"/>
    <w:rsid w:val="00C67E4D"/>
    <w:rsid w:val="00C745D3"/>
    <w:rsid w:val="00C74F13"/>
    <w:rsid w:val="00C753B2"/>
    <w:rsid w:val="00C775DC"/>
    <w:rsid w:val="00C82569"/>
    <w:rsid w:val="00C84D17"/>
    <w:rsid w:val="00C86240"/>
    <w:rsid w:val="00C87875"/>
    <w:rsid w:val="00C87FD9"/>
    <w:rsid w:val="00C95426"/>
    <w:rsid w:val="00CA067A"/>
    <w:rsid w:val="00CA09C7"/>
    <w:rsid w:val="00CA2486"/>
    <w:rsid w:val="00CC2561"/>
    <w:rsid w:val="00CC4023"/>
    <w:rsid w:val="00CC4CCB"/>
    <w:rsid w:val="00CC6847"/>
    <w:rsid w:val="00CC6991"/>
    <w:rsid w:val="00CC799E"/>
    <w:rsid w:val="00CE462C"/>
    <w:rsid w:val="00CE6793"/>
    <w:rsid w:val="00CF24A6"/>
    <w:rsid w:val="00CF390D"/>
    <w:rsid w:val="00CF66B0"/>
    <w:rsid w:val="00D02C4B"/>
    <w:rsid w:val="00D13B2F"/>
    <w:rsid w:val="00D1450D"/>
    <w:rsid w:val="00D173B7"/>
    <w:rsid w:val="00D20359"/>
    <w:rsid w:val="00D20660"/>
    <w:rsid w:val="00D2275A"/>
    <w:rsid w:val="00D25FD7"/>
    <w:rsid w:val="00D26E25"/>
    <w:rsid w:val="00D30B0C"/>
    <w:rsid w:val="00D32E44"/>
    <w:rsid w:val="00D34349"/>
    <w:rsid w:val="00D35DAF"/>
    <w:rsid w:val="00D35DBD"/>
    <w:rsid w:val="00D41856"/>
    <w:rsid w:val="00D4287D"/>
    <w:rsid w:val="00D47AE5"/>
    <w:rsid w:val="00D516C6"/>
    <w:rsid w:val="00D527AD"/>
    <w:rsid w:val="00D53274"/>
    <w:rsid w:val="00D619CA"/>
    <w:rsid w:val="00D6690F"/>
    <w:rsid w:val="00D71EB7"/>
    <w:rsid w:val="00D72717"/>
    <w:rsid w:val="00D75C60"/>
    <w:rsid w:val="00D80AB6"/>
    <w:rsid w:val="00D81B1D"/>
    <w:rsid w:val="00D84BD4"/>
    <w:rsid w:val="00D90EAA"/>
    <w:rsid w:val="00D91CA5"/>
    <w:rsid w:val="00D95B4C"/>
    <w:rsid w:val="00D96283"/>
    <w:rsid w:val="00D9739A"/>
    <w:rsid w:val="00DA2292"/>
    <w:rsid w:val="00DB0C23"/>
    <w:rsid w:val="00DB289D"/>
    <w:rsid w:val="00DC21A4"/>
    <w:rsid w:val="00DC2C9A"/>
    <w:rsid w:val="00DC63E0"/>
    <w:rsid w:val="00DD0C0A"/>
    <w:rsid w:val="00DD58AC"/>
    <w:rsid w:val="00DE089C"/>
    <w:rsid w:val="00DE2A82"/>
    <w:rsid w:val="00DE3BF9"/>
    <w:rsid w:val="00DE45AF"/>
    <w:rsid w:val="00DE472E"/>
    <w:rsid w:val="00DE7579"/>
    <w:rsid w:val="00DE7CD7"/>
    <w:rsid w:val="00DE7ED9"/>
    <w:rsid w:val="00DF00C5"/>
    <w:rsid w:val="00DF01EC"/>
    <w:rsid w:val="00DF07D6"/>
    <w:rsid w:val="00DF15A4"/>
    <w:rsid w:val="00DF49F5"/>
    <w:rsid w:val="00DF6F89"/>
    <w:rsid w:val="00DF7AE5"/>
    <w:rsid w:val="00E02060"/>
    <w:rsid w:val="00E02173"/>
    <w:rsid w:val="00E07B46"/>
    <w:rsid w:val="00E13903"/>
    <w:rsid w:val="00E22BD6"/>
    <w:rsid w:val="00E2399F"/>
    <w:rsid w:val="00E251FF"/>
    <w:rsid w:val="00E2741B"/>
    <w:rsid w:val="00E274A1"/>
    <w:rsid w:val="00E3256F"/>
    <w:rsid w:val="00E32C1B"/>
    <w:rsid w:val="00E33339"/>
    <w:rsid w:val="00E35EC9"/>
    <w:rsid w:val="00E41E5D"/>
    <w:rsid w:val="00E43BBA"/>
    <w:rsid w:val="00E43F28"/>
    <w:rsid w:val="00E456B9"/>
    <w:rsid w:val="00E465A6"/>
    <w:rsid w:val="00E5339E"/>
    <w:rsid w:val="00E538F9"/>
    <w:rsid w:val="00E55BA9"/>
    <w:rsid w:val="00E5606E"/>
    <w:rsid w:val="00E718A3"/>
    <w:rsid w:val="00E719D1"/>
    <w:rsid w:val="00E72C39"/>
    <w:rsid w:val="00E73C16"/>
    <w:rsid w:val="00E7681D"/>
    <w:rsid w:val="00E8017B"/>
    <w:rsid w:val="00E8034F"/>
    <w:rsid w:val="00E80670"/>
    <w:rsid w:val="00E84A9D"/>
    <w:rsid w:val="00E96796"/>
    <w:rsid w:val="00EA049C"/>
    <w:rsid w:val="00EA0639"/>
    <w:rsid w:val="00EA2A6E"/>
    <w:rsid w:val="00EA35FC"/>
    <w:rsid w:val="00EA6DB6"/>
    <w:rsid w:val="00EA7CBD"/>
    <w:rsid w:val="00EB005D"/>
    <w:rsid w:val="00EB3BA8"/>
    <w:rsid w:val="00EB4F1F"/>
    <w:rsid w:val="00EC5921"/>
    <w:rsid w:val="00EC7AAE"/>
    <w:rsid w:val="00ED045E"/>
    <w:rsid w:val="00ED2E34"/>
    <w:rsid w:val="00ED4F2F"/>
    <w:rsid w:val="00ED767A"/>
    <w:rsid w:val="00ED7C4D"/>
    <w:rsid w:val="00EE058C"/>
    <w:rsid w:val="00EE1C10"/>
    <w:rsid w:val="00EE41E7"/>
    <w:rsid w:val="00EE52B5"/>
    <w:rsid w:val="00EF0315"/>
    <w:rsid w:val="00EF0820"/>
    <w:rsid w:val="00EF1967"/>
    <w:rsid w:val="00F04FF0"/>
    <w:rsid w:val="00F128C4"/>
    <w:rsid w:val="00F13E82"/>
    <w:rsid w:val="00F14486"/>
    <w:rsid w:val="00F20670"/>
    <w:rsid w:val="00F21D82"/>
    <w:rsid w:val="00F33285"/>
    <w:rsid w:val="00F401A9"/>
    <w:rsid w:val="00F4507A"/>
    <w:rsid w:val="00F46319"/>
    <w:rsid w:val="00F463E3"/>
    <w:rsid w:val="00F467FF"/>
    <w:rsid w:val="00F5136F"/>
    <w:rsid w:val="00F513BB"/>
    <w:rsid w:val="00F53138"/>
    <w:rsid w:val="00F63DC8"/>
    <w:rsid w:val="00F65946"/>
    <w:rsid w:val="00F65EE8"/>
    <w:rsid w:val="00F710E3"/>
    <w:rsid w:val="00F74880"/>
    <w:rsid w:val="00F761C5"/>
    <w:rsid w:val="00F7694A"/>
    <w:rsid w:val="00F82E9C"/>
    <w:rsid w:val="00F8339A"/>
    <w:rsid w:val="00F91BAE"/>
    <w:rsid w:val="00F947F4"/>
    <w:rsid w:val="00F956CA"/>
    <w:rsid w:val="00F95D99"/>
    <w:rsid w:val="00FA0048"/>
    <w:rsid w:val="00FA083F"/>
    <w:rsid w:val="00FA519C"/>
    <w:rsid w:val="00FA6CC1"/>
    <w:rsid w:val="00FA75F1"/>
    <w:rsid w:val="00FB043C"/>
    <w:rsid w:val="00FB4627"/>
    <w:rsid w:val="00FB5A5E"/>
    <w:rsid w:val="00FB65B8"/>
    <w:rsid w:val="00FC055A"/>
    <w:rsid w:val="00FC09C9"/>
    <w:rsid w:val="00FC0C45"/>
    <w:rsid w:val="00FC6A13"/>
    <w:rsid w:val="00FC6D94"/>
    <w:rsid w:val="00FD14E7"/>
    <w:rsid w:val="00FD77FB"/>
    <w:rsid w:val="00FD7B33"/>
    <w:rsid w:val="00FE1885"/>
    <w:rsid w:val="00FF0D21"/>
    <w:rsid w:val="00FF13BD"/>
    <w:rsid w:val="00FF28D9"/>
    <w:rsid w:val="00FF3C22"/>
    <w:rsid w:val="00FF43EC"/>
    <w:rsid w:val="00FF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C0F6A"/>
  <w15:docId w15:val="{627A2452-AD25-4163-A97B-C89E23E8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5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302E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63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C5F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BC5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E7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7ED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02EF5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02EF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73008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C5B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5B81"/>
    <w:pPr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6A634B"/>
    <w:pPr>
      <w:tabs>
        <w:tab w:val="left" w:pos="1134"/>
        <w:tab w:val="right" w:leader="dot" w:pos="9061"/>
      </w:tabs>
      <w:spacing w:after="100" w:line="259" w:lineRule="auto"/>
      <w:ind w:left="284"/>
    </w:pPr>
    <w:rPr>
      <w:rFonts w:ascii="Times New Roman" w:eastAsiaTheme="minorEastAsia" w:hAnsi="Times New Roman" w:cs="Times New Roman"/>
      <w:noProof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6A634B"/>
    <w:pPr>
      <w:tabs>
        <w:tab w:val="left" w:pos="567"/>
        <w:tab w:val="right" w:leader="dot" w:pos="9061"/>
      </w:tabs>
      <w:spacing w:after="100" w:line="360" w:lineRule="auto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6A634B"/>
    <w:pPr>
      <w:tabs>
        <w:tab w:val="left" w:pos="1134"/>
        <w:tab w:val="right" w:leader="dot" w:pos="9061"/>
      </w:tabs>
      <w:spacing w:after="100" w:line="259" w:lineRule="auto"/>
      <w:ind w:left="567"/>
    </w:pPr>
    <w:rPr>
      <w:rFonts w:eastAsiaTheme="minorEastAsia" w:cs="Times New Roman"/>
      <w:lang w:eastAsia="pt-BR"/>
    </w:rPr>
  </w:style>
  <w:style w:type="character" w:customStyle="1" w:styleId="apple-converted-space">
    <w:name w:val="apple-converted-space"/>
    <w:basedOn w:val="Fontepargpadro"/>
    <w:rsid w:val="00AA5DB1"/>
  </w:style>
  <w:style w:type="character" w:styleId="Refdecomentrio">
    <w:name w:val="annotation reference"/>
    <w:basedOn w:val="Fontepargpadro"/>
    <w:uiPriority w:val="99"/>
    <w:semiHidden/>
    <w:unhideWhenUsed/>
    <w:rsid w:val="0080265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0265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0265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026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02650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6902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0266"/>
  </w:style>
  <w:style w:type="paragraph" w:styleId="Rodap">
    <w:name w:val="footer"/>
    <w:basedOn w:val="Normal"/>
    <w:link w:val="RodapChar"/>
    <w:uiPriority w:val="99"/>
    <w:unhideWhenUsed/>
    <w:rsid w:val="006902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0266"/>
  </w:style>
  <w:style w:type="character" w:customStyle="1" w:styleId="Ttulo3Char">
    <w:name w:val="Título 3 Char"/>
    <w:basedOn w:val="Fontepargpadro"/>
    <w:link w:val="Ttulo3"/>
    <w:uiPriority w:val="9"/>
    <w:semiHidden/>
    <w:rsid w:val="003D639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50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3138D"/>
    <w:rPr>
      <w:color w:val="800080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26E2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26E2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26E25"/>
    <w:rPr>
      <w:vertAlign w:val="superscript"/>
    </w:rPr>
  </w:style>
  <w:style w:type="character" w:styleId="nfase">
    <w:name w:val="Emphasis"/>
    <w:basedOn w:val="Fontepargpadro"/>
    <w:uiPriority w:val="20"/>
    <w:qFormat/>
    <w:rsid w:val="00A700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5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scielo.br/pdf/rpp/v34n2/pt_0103-0582-rpp-34-02-0216.pdf" TargetMode="External"/><Relationship Id="rId18" Type="http://schemas.openxmlformats.org/officeDocument/2006/relationships/hyperlink" Target="http://www.adolescenciaesaude.com/detalhe_artigo.asp?id=265" TargetMode="External"/><Relationship Id="rId26" Type="http://schemas.openxmlformats.org/officeDocument/2006/relationships/hyperlink" Target="http://www2.ufersa.edu.br/portal/view/uploads/setores/166/arquivos/BCT/Aula%2003%20-%20Conceitos%20de%20Software.pdf" TargetMode="External"/><Relationship Id="rId39" Type="http://schemas.openxmlformats.org/officeDocument/2006/relationships/hyperlink" Target="https://www.todamateria.com.br/desvio-padrao/" TargetMode="External"/><Relationship Id="rId3" Type="http://schemas.openxmlformats.org/officeDocument/2006/relationships/styles" Target="styles.xml"/><Relationship Id="rId21" Type="http://schemas.openxmlformats.org/officeDocument/2006/relationships/hyperlink" Target="http://telemedicina.unifesp.br/pub/SBIS../CBIS2004/trabalhos/arquivos/455.pdf" TargetMode="External"/><Relationship Id="rId34" Type="http://schemas.openxmlformats.org/officeDocument/2006/relationships/hyperlink" Target="https://www.w3schools.com/js/default.asp" TargetMode="External"/><Relationship Id="rId42" Type="http://schemas.openxmlformats.org/officeDocument/2006/relationships/hyperlink" Target="http://www.ufrgs.br/cursopgdr/downloadsSerie/derad005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scielo.br/pdf/%0D/abem/v48n3/a04v48n3.pdf" TargetMode="External"/><Relationship Id="rId17" Type="http://schemas.openxmlformats.org/officeDocument/2006/relationships/hyperlink" Target="http://www.scielo.br/scielo.php?script=sci_arttext&amp;pid=S1415-52732010000400010" TargetMode="External"/><Relationship Id="rId25" Type="http://schemas.openxmlformats.org/officeDocument/2006/relationships/hyperlink" Target="https://www.researchgate.net/publication/307924382_SOFTWARES_DE_SISTEMAS_E_DE_APLICACOES_LIVRES_BENEFICIOS_E_LIMITACOES_NO_USO_DESSAS_TECNOLOGIAS_NOS_NEGOCIOS" TargetMode="External"/><Relationship Id="rId33" Type="http://schemas.openxmlformats.org/officeDocument/2006/relationships/hyperlink" Target="https://www.w3schools.com/css/css_intro.asp" TargetMode="External"/><Relationship Id="rId38" Type="http://schemas.openxmlformats.org/officeDocument/2006/relationships/hyperlink" Target="https://www.inf.ufes.br/~falbo/download/aulas/es-g/2005-1/NotasDeAula.pdf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brasil.gov.br/noticias/saude/2017/04/obesidade-cresce-60-em-dez-anos-no-brasil" TargetMode="External"/><Relationship Id="rId20" Type="http://schemas.openxmlformats.org/officeDocument/2006/relationships/hyperlink" Target="http://www.jped.com.br/conteudo/96-72-02-80/port.pdf" TargetMode="External"/><Relationship Id="rId29" Type="http://schemas.openxmlformats.org/officeDocument/2006/relationships/hyperlink" Target="https://monografias.ufrn.br/jspui/bitstream/123456789/2423/6/Desenvolvimentosoftwareavalia%C3%A7%C3%A3o_2016_Trabalho%20de%20Conclus%C3%A3o%20de%20Curso" TargetMode="External"/><Relationship Id="rId41" Type="http://schemas.openxmlformats.org/officeDocument/2006/relationships/hyperlink" Target="https://ayanrafael.files.wordpress.com/2011/08/gil-a-c-mc3a9todos-e-tc3a9cnicas-de-pesquisa-social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www.di.ubi.pt/~sebastiao/Ensino/UBI/2017-2018/ES/ApoioEstudo/Engenharia_Software_3Edicao.pdf" TargetMode="External"/><Relationship Id="rId32" Type="http://schemas.openxmlformats.org/officeDocument/2006/relationships/hyperlink" Target="https://www.w3schools.com/html/html_intro.asp" TargetMode="External"/><Relationship Id="rId37" Type="http://schemas.openxmlformats.org/officeDocument/2006/relationships/hyperlink" Target="https://www.estudopratico.com.br/engenharia-de-software-aspectos-praticos-da-producao-de-um-sistema-de-software/" TargetMode="External"/><Relationship Id="rId40" Type="http://schemas.openxmlformats.org/officeDocument/2006/relationships/hyperlink" Target="https://medium.com/@juliodelimas/percentis-e-sua-import%C3%A2ncia-nos-testes-de-performance-ea83e3bba462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1.folha.uol.com.br/cotidiano/2018/09/brasil-esta-entre-51-paises-mais-suscetiveis-a-prevalencia-da-desnutricao-diz-relatorio-da-onu.shtml" TargetMode="External"/><Relationship Id="rId23" Type="http://schemas.openxmlformats.org/officeDocument/2006/relationships/hyperlink" Target="https://repositorio.ufba.br/ri/bitstream/ri/16873/1/avaliacao-nutricional.pdf" TargetMode="External"/><Relationship Id="rId28" Type="http://schemas.openxmlformats.org/officeDocument/2006/relationships/hyperlink" Target="http://www.unipac.br/site/bb/tcc/tcc-febe1d697fc6107dc8db5411fc04d104.pdf" TargetMode="External"/><Relationship Id="rId36" Type="http://schemas.openxmlformats.org/officeDocument/2006/relationships/hyperlink" Target="https://www.projetoderedes.com.br/artigos/artigo_importancia_da_tecnologia.php" TargetMode="External"/><Relationship Id="rId10" Type="http://schemas.microsoft.com/office/2011/relationships/commentsExtended" Target="commentsExtended.xml"/><Relationship Id="rId19" Type="http://schemas.openxmlformats.org/officeDocument/2006/relationships/hyperlink" Target="https://issuu.com/editorarubio/docs/isuu_avalia__o_nutricional_adulto_idoso/23" TargetMode="External"/><Relationship Id="rId31" Type="http://schemas.openxmlformats.org/officeDocument/2006/relationships/hyperlink" Target="https://www.portaleducacao.com.br/conteudo/artigos/educacao/linguagem-de-marcacao/31639" TargetMode="External"/><Relationship Id="rId44" Type="http://schemas.openxmlformats.org/officeDocument/2006/relationships/hyperlink" Target="http://www.ice.edu.br/TNX/encontrocomputacao/artigos-internos/aluno_leandro_cicero_levantamento_de_requisitos.pdf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://www.jped.com.br/conteudo/00-76-S275/port.pdf" TargetMode="External"/><Relationship Id="rId22" Type="http://schemas.openxmlformats.org/officeDocument/2006/relationships/hyperlink" Target="http://www.jped.com.br/conteudo/00-76-s263/port.pdf" TargetMode="External"/><Relationship Id="rId27" Type="http://schemas.openxmlformats.org/officeDocument/2006/relationships/hyperlink" Target="https://repositorio-cientifico.uatlantica.pt/bitstream/10884/1125/1/Artigo%20Cientifico%20Original%20Final%20-%20Raquel%20Sousa%20201392649.pdf" TargetMode="External"/><Relationship Id="rId30" Type="http://schemas.openxmlformats.org/officeDocument/2006/relationships/hyperlink" Target="http://www.aulete.com.br/especificar" TargetMode="External"/><Relationship Id="rId35" Type="http://schemas.openxmlformats.org/officeDocument/2006/relationships/hyperlink" Target="https://www.sbp.com.br/fileadmin/user_upload/2015/02/manual-aval-nutr2009.pdf" TargetMode="External"/><Relationship Id="rId43" Type="http://schemas.openxmlformats.org/officeDocument/2006/relationships/hyperlink" Target="http://www.cesadufs.com.br/ORBI/public/uploadCatalago/09520520042012Pratica_de_Pesquisa_I_Aula_2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C3B2B-FAF6-41E5-BBD7-4B426BFA2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23</Pages>
  <Words>7124</Words>
  <Characters>41248</Characters>
  <Application>Microsoft Office Word</Application>
  <DocSecurity>0</DocSecurity>
  <Lines>615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Josué da Silva Souza</dc:creator>
  <cp:lastModifiedBy>Josué Da Silva</cp:lastModifiedBy>
  <cp:revision>20</cp:revision>
  <cp:lastPrinted>2017-06-19T21:52:00Z</cp:lastPrinted>
  <dcterms:created xsi:type="dcterms:W3CDTF">2019-06-08T13:54:00Z</dcterms:created>
  <dcterms:modified xsi:type="dcterms:W3CDTF">2019-06-12T02:08:00Z</dcterms:modified>
</cp:coreProperties>
</file>